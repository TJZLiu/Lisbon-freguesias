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60CDC" w14:textId="77777777" w:rsidR="00FA7C4A" w:rsidRPr="009E239E" w:rsidRDefault="00FA7C4A" w:rsidP="00FA7C4A">
      <w:pPr>
        <w:rPr>
          <w:rFonts w:asciiTheme="majorBidi" w:hAnsiTheme="majorBidi" w:cstheme="majorBidi"/>
        </w:rPr>
      </w:pPr>
      <w:r w:rsidRPr="009E239E">
        <w:rPr>
          <w:rFonts w:asciiTheme="majorBidi" w:hAnsiTheme="majorBidi" w:cstheme="majorBidi"/>
          <w:noProof/>
        </w:rPr>
        <w:drawing>
          <wp:inline distT="0" distB="0" distL="0" distR="0" wp14:anchorId="7CC0081B" wp14:editId="6E03EBC4">
            <wp:extent cx="812800" cy="812800"/>
            <wp:effectExtent l="0" t="0" r="6350" b="635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2800" cy="812800"/>
                    </a:xfrm>
                    <a:prstGeom prst="rect">
                      <a:avLst/>
                    </a:prstGeom>
                  </pic:spPr>
                </pic:pic>
              </a:graphicData>
            </a:graphic>
          </wp:inline>
        </w:drawing>
      </w:r>
    </w:p>
    <w:p w14:paraId="61D80E4B" w14:textId="77777777" w:rsidR="00FA7C4A" w:rsidRPr="009E239E" w:rsidRDefault="00FA7C4A" w:rsidP="00FA7C4A">
      <w:pPr>
        <w:jc w:val="center"/>
        <w:rPr>
          <w:rFonts w:asciiTheme="majorBidi" w:hAnsiTheme="majorBidi" w:cstheme="majorBidi"/>
          <w:b/>
          <w:bCs/>
          <w:sz w:val="28"/>
          <w:szCs w:val="28"/>
        </w:rPr>
      </w:pPr>
      <w:r w:rsidRPr="00431586">
        <w:rPr>
          <w:rFonts w:asciiTheme="majorBidi" w:hAnsiTheme="majorBidi" w:cstheme="majorBidi"/>
          <w:b/>
          <w:bCs/>
          <w:sz w:val="28"/>
          <w:szCs w:val="28"/>
        </w:rPr>
        <w:t>MASTER IN DATA SCIENCE AND ADVANCED ANALYTICAL METHODS</w:t>
      </w:r>
    </w:p>
    <w:p w14:paraId="38A930D5" w14:textId="77777777" w:rsidR="00FA7C4A" w:rsidRPr="009E239E" w:rsidRDefault="00FA7C4A" w:rsidP="00FA7C4A">
      <w:pPr>
        <w:jc w:val="center"/>
        <w:rPr>
          <w:rFonts w:asciiTheme="majorBidi" w:hAnsiTheme="majorBidi" w:cstheme="majorBidi"/>
          <w:sz w:val="28"/>
          <w:szCs w:val="28"/>
        </w:rPr>
      </w:pPr>
      <w:r w:rsidRPr="00431586">
        <w:rPr>
          <w:rFonts w:asciiTheme="majorBidi" w:hAnsiTheme="majorBidi" w:cstheme="majorBidi"/>
          <w:sz w:val="28"/>
          <w:szCs w:val="28"/>
        </w:rPr>
        <w:t>Reformulating Lisbon parishes</w:t>
      </w:r>
    </w:p>
    <w:p w14:paraId="4DC33032" w14:textId="77777777" w:rsidR="00FA7C4A" w:rsidRPr="00FA7C4A" w:rsidRDefault="00FA7C4A" w:rsidP="00FA7C4A">
      <w:pPr>
        <w:jc w:val="center"/>
        <w:rPr>
          <w:rFonts w:asciiTheme="majorBidi" w:hAnsiTheme="majorBidi" w:cstheme="majorBidi"/>
          <w:sz w:val="24"/>
          <w:szCs w:val="24"/>
        </w:rPr>
      </w:pPr>
      <w:proofErr w:type="spellStart"/>
      <w:r w:rsidRPr="00FA7C4A">
        <w:rPr>
          <w:rFonts w:asciiTheme="majorBidi" w:hAnsiTheme="majorBidi" w:cstheme="majorBidi"/>
          <w:sz w:val="24"/>
          <w:szCs w:val="24"/>
        </w:rPr>
        <w:t>T</w:t>
      </w:r>
      <w:r w:rsidRPr="00FA7C4A">
        <w:rPr>
          <w:rFonts w:asciiTheme="minorEastAsia" w:eastAsiaTheme="minorEastAsia" w:hAnsiTheme="minorEastAsia" w:cstheme="majorBidi" w:hint="eastAsia"/>
          <w:sz w:val="24"/>
          <w:szCs w:val="24"/>
          <w:lang w:eastAsia="zh-CN"/>
        </w:rPr>
        <w:t>ongjiuzhou</w:t>
      </w:r>
      <w:proofErr w:type="spellEnd"/>
      <w:r w:rsidRPr="00FA7C4A">
        <w:rPr>
          <w:rFonts w:asciiTheme="majorBidi" w:eastAsiaTheme="minorHAnsi" w:hAnsiTheme="majorBidi" w:cstheme="majorBidi"/>
          <w:sz w:val="24"/>
          <w:szCs w:val="24"/>
        </w:rPr>
        <w:t xml:space="preserve"> Liu M20211012</w:t>
      </w:r>
    </w:p>
    <w:p w14:paraId="541CDFAE" w14:textId="77777777" w:rsidR="00FA7C4A" w:rsidRPr="00FA7C4A" w:rsidRDefault="00FA7C4A" w:rsidP="00FA7C4A">
      <w:pPr>
        <w:jc w:val="center"/>
        <w:rPr>
          <w:rFonts w:asciiTheme="majorBidi" w:hAnsiTheme="majorBidi" w:cstheme="majorBidi"/>
          <w:sz w:val="24"/>
          <w:szCs w:val="24"/>
        </w:rPr>
      </w:pPr>
      <w:r w:rsidRPr="00FA7C4A">
        <w:rPr>
          <w:rFonts w:asciiTheme="majorBidi" w:hAnsiTheme="majorBidi" w:cstheme="majorBidi"/>
          <w:b/>
          <w:bCs/>
          <w:sz w:val="24"/>
          <w:szCs w:val="24"/>
        </w:rPr>
        <w:t>Supervisor:</w:t>
      </w:r>
      <w:r w:rsidRPr="00FA7C4A">
        <w:rPr>
          <w:rFonts w:asciiTheme="majorBidi" w:hAnsiTheme="majorBidi" w:cstheme="majorBidi"/>
          <w:sz w:val="24"/>
          <w:szCs w:val="24"/>
        </w:rPr>
        <w:t xml:space="preserve"> Prof. Alberto Acedo Sanchez</w:t>
      </w:r>
    </w:p>
    <w:p w14:paraId="72BDF72A" w14:textId="18E78D4E" w:rsidR="00FA7C4A" w:rsidRDefault="00FA7C4A" w:rsidP="00FA7C4A">
      <w:pPr>
        <w:jc w:val="center"/>
        <w:rPr>
          <w:rFonts w:asciiTheme="majorBidi" w:hAnsiTheme="majorBidi" w:cstheme="majorBidi"/>
          <w:sz w:val="24"/>
          <w:szCs w:val="24"/>
        </w:rPr>
      </w:pPr>
      <w:r w:rsidRPr="00FA7C4A">
        <w:rPr>
          <w:rFonts w:asciiTheme="majorBidi" w:hAnsiTheme="majorBidi" w:cstheme="majorBidi"/>
          <w:sz w:val="24"/>
          <w:szCs w:val="24"/>
        </w:rPr>
        <w:t xml:space="preserve">Prof. </w:t>
      </w:r>
      <w:proofErr w:type="spellStart"/>
      <w:r w:rsidRPr="00FA7C4A">
        <w:rPr>
          <w:rFonts w:asciiTheme="majorBidi" w:hAnsiTheme="majorBidi" w:cstheme="majorBidi"/>
          <w:sz w:val="24"/>
          <w:szCs w:val="24"/>
        </w:rPr>
        <w:t>Mijail</w:t>
      </w:r>
      <w:proofErr w:type="spellEnd"/>
      <w:r w:rsidRPr="00FA7C4A">
        <w:rPr>
          <w:rFonts w:asciiTheme="majorBidi" w:hAnsiTheme="majorBidi" w:cstheme="majorBidi"/>
          <w:sz w:val="24"/>
          <w:szCs w:val="24"/>
        </w:rPr>
        <w:t xml:space="preserve"> </w:t>
      </w:r>
      <w:proofErr w:type="spellStart"/>
      <w:r w:rsidRPr="00FA7C4A">
        <w:rPr>
          <w:rFonts w:asciiTheme="majorBidi" w:hAnsiTheme="majorBidi" w:cstheme="majorBidi"/>
          <w:sz w:val="24"/>
          <w:szCs w:val="24"/>
        </w:rPr>
        <w:t>Juanovich</w:t>
      </w:r>
      <w:proofErr w:type="spellEnd"/>
      <w:r w:rsidRPr="00FA7C4A">
        <w:rPr>
          <w:rFonts w:asciiTheme="majorBidi" w:hAnsiTheme="majorBidi" w:cstheme="majorBidi"/>
          <w:sz w:val="24"/>
          <w:szCs w:val="24"/>
        </w:rPr>
        <w:t xml:space="preserve"> Naranjo Zolotov</w:t>
      </w:r>
    </w:p>
    <w:p w14:paraId="06249F37" w14:textId="77777777" w:rsidR="00FA7C4A" w:rsidRPr="00FA7C4A" w:rsidRDefault="00FA7C4A" w:rsidP="00FA7C4A">
      <w:pPr>
        <w:jc w:val="center"/>
        <w:rPr>
          <w:rFonts w:asciiTheme="majorBidi" w:hAnsiTheme="majorBidi" w:cstheme="majorBidi"/>
          <w:sz w:val="24"/>
          <w:szCs w:val="24"/>
        </w:rPr>
      </w:pPr>
    </w:p>
    <w:p w14:paraId="5365D0F9" w14:textId="59605F9F" w:rsidR="00FA7C4A" w:rsidRDefault="0087690C" w:rsidP="00FA7C4A">
      <w:pPr>
        <w:spacing w:line="276" w:lineRule="auto"/>
        <w:rPr>
          <w:rFonts w:asciiTheme="majorBidi" w:hAnsiTheme="majorBidi" w:cstheme="majorBidi"/>
          <w:b/>
          <w:bCs/>
          <w:sz w:val="24"/>
          <w:szCs w:val="24"/>
        </w:rPr>
      </w:pPr>
      <w:r>
        <w:rPr>
          <w:rFonts w:asciiTheme="majorBidi" w:hAnsiTheme="majorBidi" w:cstheme="majorBidi"/>
          <w:b/>
          <w:bCs/>
          <w:sz w:val="24"/>
          <w:szCs w:val="24"/>
        </w:rPr>
        <w:t>Introduction</w:t>
      </w:r>
      <w:r w:rsidR="00FA7C4A" w:rsidRPr="009E239E">
        <w:rPr>
          <w:rFonts w:asciiTheme="majorBidi" w:hAnsiTheme="majorBidi" w:cstheme="majorBidi"/>
          <w:b/>
          <w:bCs/>
          <w:sz w:val="24"/>
          <w:szCs w:val="24"/>
        </w:rPr>
        <w:t>:</w:t>
      </w:r>
    </w:p>
    <w:p w14:paraId="2BFFB8F6" w14:textId="020672C4" w:rsidR="00FA7C4A" w:rsidDel="0070087D" w:rsidRDefault="00B1167B" w:rsidP="00F65C21">
      <w:pPr>
        <w:spacing w:line="276" w:lineRule="auto"/>
        <w:jc w:val="both"/>
        <w:rPr>
          <w:del w:id="0" w:author="Albert Acedo Sanchez" w:date="2023-01-30T16:54:00Z"/>
          <w:rFonts w:asciiTheme="majorBidi" w:hAnsiTheme="majorBidi" w:cstheme="majorBidi"/>
          <w:sz w:val="24"/>
          <w:szCs w:val="24"/>
        </w:rPr>
      </w:pPr>
      <w:r w:rsidRPr="00B1167B">
        <w:rPr>
          <w:rFonts w:asciiTheme="majorBidi" w:hAnsiTheme="majorBidi" w:cstheme="majorBidi"/>
          <w:sz w:val="24"/>
          <w:szCs w:val="24"/>
        </w:rPr>
        <w:t>In 2012</w:t>
      </w:r>
      <w:r w:rsidR="005E7B35">
        <w:rPr>
          <w:rFonts w:asciiTheme="majorBidi" w:hAnsiTheme="majorBidi" w:cstheme="majorBidi"/>
          <w:sz w:val="24"/>
          <w:szCs w:val="24"/>
          <w:lang w:eastAsia="zh-CN"/>
        </w:rPr>
        <w:t xml:space="preserve">, </w:t>
      </w:r>
      <w:r w:rsidRPr="00B1167B">
        <w:rPr>
          <w:rFonts w:asciiTheme="majorBidi" w:hAnsiTheme="majorBidi" w:cstheme="majorBidi"/>
          <w:sz w:val="24"/>
          <w:szCs w:val="24"/>
        </w:rPr>
        <w:t xml:space="preserve">Lisbon suffered one of the most important administrative changes in its history. Their administrative boundaries changed from 54 units before 2012 to the current 24 parishes. This transformation combined adjoining parishes, alleviating the over-dimensioned administrative positions, and creating some new parishes result of the 1998 Lisbon World Exposition. </w:t>
      </w:r>
      <w:r w:rsidR="005E7B35" w:rsidRPr="005E7B35">
        <w:rPr>
          <w:rFonts w:asciiTheme="majorBidi" w:hAnsiTheme="majorBidi" w:cstheme="majorBidi"/>
          <w:sz w:val="24"/>
          <w:szCs w:val="24"/>
        </w:rPr>
        <w:t>Portugal completed a national census in 2011, and the result</w:t>
      </w:r>
      <w:del w:id="1" w:author="Albert Acedo Sanchez" w:date="2023-01-30T12:43:00Z">
        <w:r w:rsidR="005E7B35" w:rsidRPr="005E7B35" w:rsidDel="00F65C21">
          <w:rPr>
            <w:rFonts w:asciiTheme="majorBidi" w:hAnsiTheme="majorBidi" w:cstheme="majorBidi"/>
            <w:sz w:val="24"/>
            <w:szCs w:val="24"/>
          </w:rPr>
          <w:delText>s</w:delText>
        </w:r>
      </w:del>
      <w:r w:rsidR="005E7B35" w:rsidRPr="005E7B35">
        <w:rPr>
          <w:rFonts w:asciiTheme="majorBidi" w:hAnsiTheme="majorBidi" w:cstheme="majorBidi"/>
          <w:sz w:val="24"/>
          <w:szCs w:val="24"/>
        </w:rPr>
        <w:t xml:space="preserve"> of this census </w:t>
      </w:r>
      <w:del w:id="2" w:author="Albert Acedo Sanchez" w:date="2023-01-30T12:43:00Z">
        <w:r w:rsidR="005E7B35" w:rsidRPr="005E7B35" w:rsidDel="00F65C21">
          <w:rPr>
            <w:rFonts w:asciiTheme="majorBidi" w:hAnsiTheme="majorBidi" w:cstheme="majorBidi"/>
            <w:sz w:val="24"/>
            <w:szCs w:val="24"/>
          </w:rPr>
          <w:delText xml:space="preserve">were </w:delText>
        </w:r>
      </w:del>
      <w:ins w:id="3" w:author="Albert Acedo Sanchez" w:date="2023-01-30T12:43:00Z">
        <w:r w:rsidR="00F65C21">
          <w:rPr>
            <w:rFonts w:asciiTheme="majorBidi" w:hAnsiTheme="majorBidi" w:cstheme="majorBidi"/>
            <w:sz w:val="24"/>
            <w:szCs w:val="24"/>
          </w:rPr>
          <w:t>was</w:t>
        </w:r>
        <w:r w:rsidR="00F65C21" w:rsidRPr="005E7B35">
          <w:rPr>
            <w:rFonts w:asciiTheme="majorBidi" w:hAnsiTheme="majorBidi" w:cstheme="majorBidi"/>
            <w:sz w:val="24"/>
            <w:szCs w:val="24"/>
          </w:rPr>
          <w:t xml:space="preserve"> </w:t>
        </w:r>
      </w:ins>
      <w:r w:rsidR="005E7B35" w:rsidRPr="005E7B35">
        <w:rPr>
          <w:rFonts w:asciiTheme="majorBidi" w:hAnsiTheme="majorBidi" w:cstheme="majorBidi"/>
          <w:sz w:val="24"/>
          <w:szCs w:val="24"/>
        </w:rPr>
        <w:t>an important reference data for the Lisbon parish reform. Portugal completed a new census in 2021, and ten years have passed since the Lisbon parish reform.</w:t>
      </w:r>
      <w:r w:rsidR="005E7B35">
        <w:rPr>
          <w:rFonts w:asciiTheme="majorBidi" w:hAnsiTheme="majorBidi" w:cstheme="majorBidi"/>
          <w:sz w:val="24"/>
          <w:szCs w:val="24"/>
        </w:rPr>
        <w:t xml:space="preserve"> </w:t>
      </w:r>
      <w:r w:rsidR="005E7B35" w:rsidRPr="005E7B35">
        <w:rPr>
          <w:rFonts w:asciiTheme="majorBidi" w:hAnsiTheme="majorBidi" w:cstheme="majorBidi"/>
          <w:sz w:val="24"/>
          <w:szCs w:val="24"/>
        </w:rPr>
        <w:t xml:space="preserve">This research looks at a data-driven approach to reformulate Lisbon's parish boundaries. As well as the regionalization and clustering analysis </w:t>
      </w:r>
      <w:del w:id="4" w:author="Albert Acedo Sanchez" w:date="2023-01-30T16:41:00Z">
        <w:r w:rsidR="005E7B35" w:rsidRPr="005E7B35" w:rsidDel="001605A2">
          <w:rPr>
            <w:rFonts w:asciiTheme="majorBidi" w:hAnsiTheme="majorBidi" w:cstheme="majorBidi"/>
            <w:sz w:val="24"/>
            <w:szCs w:val="24"/>
          </w:rPr>
          <w:delText xml:space="preserve">basic </w:delText>
        </w:r>
      </w:del>
      <w:ins w:id="5" w:author="Albert Acedo Sanchez" w:date="2023-01-30T16:41:00Z">
        <w:r w:rsidR="001605A2">
          <w:rPr>
            <w:rFonts w:asciiTheme="majorBidi" w:hAnsiTheme="majorBidi" w:cstheme="majorBidi"/>
            <w:sz w:val="24"/>
            <w:szCs w:val="24"/>
          </w:rPr>
          <w:t>regarding</w:t>
        </w:r>
        <w:r w:rsidR="001605A2" w:rsidRPr="005E7B35">
          <w:rPr>
            <w:rFonts w:asciiTheme="majorBidi" w:hAnsiTheme="majorBidi" w:cstheme="majorBidi"/>
            <w:sz w:val="24"/>
            <w:szCs w:val="24"/>
          </w:rPr>
          <w:t xml:space="preserve"> </w:t>
        </w:r>
      </w:ins>
      <w:r w:rsidR="005E7B35" w:rsidRPr="005E7B35">
        <w:rPr>
          <w:rFonts w:asciiTheme="majorBidi" w:hAnsiTheme="majorBidi" w:cstheme="majorBidi"/>
          <w:sz w:val="24"/>
          <w:szCs w:val="24"/>
        </w:rPr>
        <w:t xml:space="preserve">on the data from two census </w:t>
      </w:r>
      <w:proofErr w:type="spellStart"/>
      <w:r w:rsidR="005E7B35" w:rsidRPr="005E7B35">
        <w:rPr>
          <w:rFonts w:asciiTheme="majorBidi" w:hAnsiTheme="majorBidi" w:cstheme="majorBidi"/>
          <w:sz w:val="24"/>
          <w:szCs w:val="24"/>
        </w:rPr>
        <w:t>data.</w:t>
      </w:r>
    </w:p>
    <w:p w14:paraId="1ECF3A0E" w14:textId="7087E507" w:rsidR="008E7C21" w:rsidDel="006C4AEC" w:rsidRDefault="006C4AEC" w:rsidP="00F65C21">
      <w:pPr>
        <w:spacing w:line="276" w:lineRule="auto"/>
        <w:jc w:val="both"/>
        <w:rPr>
          <w:ins w:id="6" w:author="Albert Acedo Sanchez" w:date="2023-01-30T16:58:00Z"/>
          <w:del w:id="7" w:author="Desmond" w:date="2023-02-01T13:42:00Z"/>
          <w:rFonts w:asciiTheme="majorBidi" w:hAnsiTheme="majorBidi" w:cstheme="majorBidi"/>
          <w:sz w:val="24"/>
          <w:szCs w:val="24"/>
        </w:rPr>
      </w:pPr>
      <w:ins w:id="8" w:author="Desmond" w:date="2023-02-01T13:46:00Z">
        <w:r w:rsidRPr="006C4AEC">
          <w:rPr>
            <w:rFonts w:asciiTheme="majorBidi" w:hAnsiTheme="majorBidi" w:cstheme="majorBidi"/>
            <w:sz w:val="24"/>
            <w:szCs w:val="24"/>
          </w:rPr>
          <w:t>Regarding</w:t>
        </w:r>
        <w:proofErr w:type="spellEnd"/>
        <w:r w:rsidRPr="006C4AEC">
          <w:rPr>
            <w:rFonts w:asciiTheme="majorBidi" w:hAnsiTheme="majorBidi" w:cstheme="majorBidi"/>
            <w:sz w:val="24"/>
            <w:szCs w:val="24"/>
          </w:rPr>
          <w:t xml:space="preserve"> the administrative division of Lisbon, in the </w:t>
        </w:r>
        <w:proofErr w:type="gramStart"/>
        <w:r w:rsidRPr="006C4AEC">
          <w:rPr>
            <w:rFonts w:asciiTheme="majorBidi" w:hAnsiTheme="majorBidi" w:cstheme="majorBidi"/>
            <w:sz w:val="24"/>
            <w:szCs w:val="24"/>
          </w:rPr>
          <w:t>two census</w:t>
        </w:r>
        <w:proofErr w:type="gramEnd"/>
        <w:r w:rsidRPr="006C4AEC">
          <w:rPr>
            <w:rFonts w:asciiTheme="majorBidi" w:hAnsiTheme="majorBidi" w:cstheme="majorBidi"/>
            <w:sz w:val="24"/>
            <w:szCs w:val="24"/>
          </w:rPr>
          <w:t xml:space="preserve"> data we can see that the metadata unit in the data is the subsection. The subsections form a higher unit section, and the parish unit is made up of several sections. All Lisbon parishes form the Lisbon city level unit.</w:t>
        </w:r>
        <w:r>
          <w:rPr>
            <w:rFonts w:asciiTheme="majorBidi" w:hAnsiTheme="majorBidi" w:cstheme="majorBidi"/>
            <w:sz w:val="24"/>
            <w:szCs w:val="24"/>
          </w:rPr>
          <w:t xml:space="preserve"> </w:t>
        </w:r>
      </w:ins>
      <w:ins w:id="9" w:author="Desmond" w:date="2023-02-01T13:48:00Z">
        <w:r w:rsidRPr="006C4AEC">
          <w:rPr>
            <w:rFonts w:asciiTheme="majorBidi" w:hAnsiTheme="majorBidi" w:cstheme="majorBidi"/>
            <w:sz w:val="24"/>
            <w:szCs w:val="24"/>
          </w:rPr>
          <w:t>Lisbon's administrative reform process</w:t>
        </w:r>
      </w:ins>
      <w:ins w:id="10" w:author="Desmond" w:date="2023-02-01T13:50:00Z">
        <w:r>
          <w:rPr>
            <w:rFonts w:asciiTheme="majorBidi" w:hAnsiTheme="majorBidi" w:cstheme="majorBidi"/>
            <w:sz w:val="24"/>
            <w:szCs w:val="24"/>
          </w:rPr>
          <w:t>,</w:t>
        </w:r>
      </w:ins>
      <w:ins w:id="11" w:author="Desmond" w:date="2023-02-01T13:51:00Z">
        <w:r>
          <w:rPr>
            <w:rFonts w:asciiTheme="majorBidi" w:hAnsiTheme="majorBidi" w:cstheme="majorBidi"/>
            <w:sz w:val="24"/>
            <w:szCs w:val="24"/>
          </w:rPr>
          <w:t xml:space="preserve"> </w:t>
        </w:r>
      </w:ins>
      <w:proofErr w:type="gramStart"/>
      <w:ins w:id="12" w:author="Desmond" w:date="2023-02-01T13:48:00Z">
        <w:r w:rsidRPr="006C4AEC">
          <w:rPr>
            <w:rFonts w:asciiTheme="majorBidi" w:hAnsiTheme="majorBidi" w:cstheme="majorBidi"/>
            <w:sz w:val="24"/>
            <w:szCs w:val="24"/>
          </w:rPr>
          <w:t>The</w:t>
        </w:r>
        <w:proofErr w:type="gramEnd"/>
        <w:r w:rsidRPr="006C4AEC">
          <w:rPr>
            <w:rFonts w:asciiTheme="majorBidi" w:hAnsiTheme="majorBidi" w:cstheme="majorBidi"/>
            <w:sz w:val="24"/>
            <w:szCs w:val="24"/>
          </w:rPr>
          <w:t xml:space="preserve"> reports prepared by the scientific team were presented and publicly discussed in November 2010, in a session organized and promoted by the Municipal Assembly. The reconfiguration of the administrative design of the Parishes, bringing them closer either to the contemporary identity configurations of the city, or to its number of inhabitants, or to a scale of critical mass that is more equitable and in line with the needs of empowerment of efficient and effective proximity urban governments - these, therefore, going from a number of 53 to 24</w:t>
        </w:r>
      </w:ins>
      <w:ins w:id="13" w:author="Desmond" w:date="2023-02-01T13:50:00Z">
        <w:r>
          <w:rPr>
            <w:rFonts w:asciiTheme="majorBidi" w:hAnsiTheme="majorBidi" w:cstheme="majorBidi"/>
            <w:sz w:val="24"/>
            <w:szCs w:val="24"/>
          </w:rPr>
          <w:t xml:space="preserve"> </w:t>
        </w:r>
      </w:ins>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{"citationID":"kdtVK0Z0","properties":{"formattedCitation":"(Seixas &amp; Rosa do Egipto, 2017)","plainCitation":"(Seixas &amp; Rosa do Egipto, 2017)","noteIndex":0},"citationItems":[{"id":22,"uris":["http://zotero.org/users/11014702/items/C8RIIT7C"],"itemData":{"id":22,"type":"document","abstract":"The eighth monitoring report on the Lisbon Administrative Reform The eighth monitoring report on the Lisbon Administrative Reform developed by the Grupo de Acompanhamento e Monitorização da Reforma Administrativa de Lisboa (GAMRAL); as the last report concerning the founding period of the new municipal and governing configuration of the city, presents a more analytical and strategic structure vis-à-vis the whole process. It recalls the key aspects as well as the principles of urban governance that originated this broad process of reform of Lisbon's political spaces. This cross-cutting vision is complemented with other elements, such as a review of aspects considered key in similar international processes as well as in corresponding scientific studies. But also by analyzing the perception of Lisbon's citizens around the evolution of their quality of life in recent years, as well as the administrative reform itself; analysis presented through the results of the city survey developed this semester. The report also includes, in its final chapter, a global appreciation of the whole process, as well as a systematization of the elements that this working group considers essential for a consolidated evolution of the proximity governance in Lisbon.","language":"Portuguese","publisher":"Lisbon Administrative Reform Monitoring Group","title":"Follow-up and Monitoring of the Lisbon Administrative Reform Process Eighth Report","author":[{"family":"Seixas","given":"João"},{"family":"Rosa do Egipto","given":"José"}],"issued":{"date-parts":[["2017",6]]}}}],"schema":"https://github.com/citation-style-language/schema/raw/master/csl-citation.json"} </w:instrText>
      </w:r>
      <w:r>
        <w:rPr>
          <w:rFonts w:asciiTheme="majorBidi" w:hAnsiTheme="majorBidi" w:cstheme="majorBidi"/>
          <w:sz w:val="24"/>
          <w:szCs w:val="24"/>
        </w:rPr>
        <w:fldChar w:fldCharType="separate"/>
      </w:r>
      <w:r w:rsidR="00206B46" w:rsidRPr="00206B46">
        <w:rPr>
          <w:rFonts w:ascii="Times New Roman" w:hAnsi="Times New Roman" w:cs="Times New Roman"/>
          <w:sz w:val="24"/>
        </w:rPr>
        <w:t>(</w:t>
      </w:r>
      <w:proofErr w:type="spellStart"/>
      <w:r w:rsidR="00206B46" w:rsidRPr="00206B46">
        <w:rPr>
          <w:rFonts w:ascii="Times New Roman" w:hAnsi="Times New Roman" w:cs="Times New Roman"/>
          <w:sz w:val="24"/>
        </w:rPr>
        <w:t>Seixas</w:t>
      </w:r>
      <w:proofErr w:type="spellEnd"/>
      <w:r w:rsidR="00206B46" w:rsidRPr="00206B46">
        <w:rPr>
          <w:rFonts w:ascii="Times New Roman" w:hAnsi="Times New Roman" w:cs="Times New Roman"/>
          <w:sz w:val="24"/>
        </w:rPr>
        <w:t xml:space="preserve"> &amp; Rosa do </w:t>
      </w:r>
      <w:proofErr w:type="spellStart"/>
      <w:r w:rsidR="00206B46" w:rsidRPr="00206B46">
        <w:rPr>
          <w:rFonts w:ascii="Times New Roman" w:hAnsi="Times New Roman" w:cs="Times New Roman"/>
          <w:sz w:val="24"/>
        </w:rPr>
        <w:t>Egipto</w:t>
      </w:r>
      <w:proofErr w:type="spellEnd"/>
      <w:r w:rsidR="00206B46" w:rsidRPr="00206B46">
        <w:rPr>
          <w:rFonts w:ascii="Times New Roman" w:hAnsi="Times New Roman" w:cs="Times New Roman"/>
          <w:sz w:val="24"/>
        </w:rPr>
        <w:t>, 2017)</w:t>
      </w:r>
      <w:r>
        <w:rPr>
          <w:rFonts w:asciiTheme="majorBidi" w:hAnsiTheme="majorBidi" w:cstheme="majorBidi"/>
          <w:sz w:val="24"/>
          <w:szCs w:val="24"/>
        </w:rPr>
        <w:fldChar w:fldCharType="end"/>
      </w:r>
      <w:ins w:id="14" w:author="Desmond" w:date="2023-02-01T13:50:00Z">
        <w:r>
          <w:rPr>
            <w:rFonts w:asciiTheme="majorBidi" w:hAnsiTheme="majorBidi" w:cstheme="majorBidi" w:hint="eastAsia"/>
            <w:sz w:val="24"/>
            <w:szCs w:val="24"/>
            <w:lang w:eastAsia="zh-CN"/>
          </w:rPr>
          <w:t>.</w:t>
        </w:r>
      </w:ins>
      <w:ins w:id="15" w:author="Desmond" w:date="2023-02-01T13:53:00Z">
        <w:r w:rsidRPr="006C4AEC">
          <w:t xml:space="preserve"> </w:t>
        </w:r>
      </w:ins>
      <w:ins w:id="16" w:author="Desmond" w:date="2023-02-01T13:55:00Z">
        <w:r w:rsidR="0046489E" w:rsidRPr="0046489E">
          <w:rPr>
            <w:rFonts w:asciiTheme="majorBidi" w:hAnsiTheme="majorBidi" w:cstheme="majorBidi"/>
            <w:sz w:val="24"/>
            <w:szCs w:val="24"/>
            <w:lang w:eastAsia="zh-CN"/>
          </w:rPr>
          <w:t xml:space="preserve">We will use the subsection data </w:t>
        </w:r>
        <w:r w:rsidR="0046489E">
          <w:rPr>
            <w:rFonts w:asciiTheme="majorBidi" w:hAnsiTheme="majorBidi" w:cstheme="majorBidi"/>
            <w:sz w:val="24"/>
            <w:szCs w:val="24"/>
            <w:lang w:eastAsia="zh-CN"/>
          </w:rPr>
          <w:t xml:space="preserve">to be the unit </w:t>
        </w:r>
        <w:r w:rsidR="0046489E" w:rsidRPr="0046489E">
          <w:rPr>
            <w:rFonts w:asciiTheme="majorBidi" w:hAnsiTheme="majorBidi" w:cstheme="majorBidi"/>
            <w:sz w:val="24"/>
            <w:szCs w:val="24"/>
            <w:lang w:eastAsia="zh-CN"/>
          </w:rPr>
          <w:t>as the basis for analysis of clustering regionalization, etc., for the ultimate purpose of Reformulating Lisbon parishes.</w:t>
        </w:r>
      </w:ins>
    </w:p>
    <w:p w14:paraId="7330D11A" w14:textId="602B75FC" w:rsidR="0070087D" w:rsidDel="006C4AEC" w:rsidRDefault="0070087D" w:rsidP="00F65C21">
      <w:pPr>
        <w:spacing w:line="276" w:lineRule="auto"/>
        <w:jc w:val="both"/>
        <w:rPr>
          <w:ins w:id="17" w:author="Albert Acedo Sanchez" w:date="2023-01-30T16:58:00Z"/>
          <w:del w:id="18" w:author="Desmond" w:date="2023-02-01T13:42:00Z"/>
          <w:rFonts w:asciiTheme="majorBidi" w:hAnsiTheme="majorBidi" w:cstheme="majorBidi"/>
          <w:sz w:val="24"/>
          <w:szCs w:val="24"/>
        </w:rPr>
      </w:pPr>
      <w:ins w:id="19" w:author="Albert Acedo Sanchez" w:date="2023-01-30T16:58:00Z">
        <w:del w:id="20" w:author="Desmond" w:date="2023-02-01T13:42:00Z">
          <w:r w:rsidDel="006C4AEC">
            <w:rPr>
              <w:rFonts w:asciiTheme="majorBidi" w:hAnsiTheme="majorBidi" w:cstheme="majorBidi"/>
              <w:sz w:val="24"/>
              <w:szCs w:val="24"/>
            </w:rPr>
            <w:delText>PARAGRAPH about planning</w:delText>
          </w:r>
        </w:del>
      </w:ins>
    </w:p>
    <w:p w14:paraId="49245BA6" w14:textId="77777777" w:rsidR="006D3D00" w:rsidRDefault="006D3D00" w:rsidP="00F65C21">
      <w:pPr>
        <w:spacing w:line="276" w:lineRule="auto"/>
        <w:jc w:val="both"/>
        <w:rPr>
          <w:rFonts w:asciiTheme="majorBidi" w:hAnsiTheme="majorBidi" w:cstheme="majorBidi"/>
          <w:sz w:val="24"/>
          <w:szCs w:val="24"/>
        </w:rPr>
      </w:pPr>
    </w:p>
    <w:p w14:paraId="4EF5D6BD" w14:textId="486F2DCC" w:rsidR="009A2928" w:rsidRDefault="00D3478C" w:rsidP="00F65C21">
      <w:pPr>
        <w:spacing w:line="276" w:lineRule="auto"/>
        <w:jc w:val="both"/>
        <w:rPr>
          <w:rFonts w:asciiTheme="majorBidi" w:hAnsiTheme="majorBidi" w:cstheme="majorBidi"/>
          <w:sz w:val="24"/>
          <w:szCs w:val="24"/>
          <w:lang w:eastAsia="zh-CN"/>
        </w:rPr>
      </w:pPr>
      <w:commentRangeStart w:id="21"/>
      <w:r w:rsidRPr="00D3478C">
        <w:rPr>
          <w:rFonts w:asciiTheme="majorBidi" w:hAnsiTheme="majorBidi" w:cstheme="majorBidi"/>
          <w:sz w:val="24"/>
          <w:szCs w:val="24"/>
        </w:rPr>
        <w:lastRenderedPageBreak/>
        <w:t>In both censuses</w:t>
      </w:r>
      <w:commentRangeEnd w:id="21"/>
      <w:r w:rsidR="0070087D">
        <w:rPr>
          <w:rStyle w:val="ac"/>
        </w:rPr>
        <w:commentReference w:id="21"/>
      </w:r>
      <w:r w:rsidRPr="00D3478C">
        <w:rPr>
          <w:rFonts w:asciiTheme="majorBidi" w:hAnsiTheme="majorBidi" w:cstheme="majorBidi"/>
          <w:sz w:val="24"/>
          <w:szCs w:val="24"/>
        </w:rPr>
        <w:t>, we can find data on building status, housing status, household structure, demographic information, educational information and employment status, each of which is broken down into a number of different indicators</w:t>
      </w:r>
      <w:ins w:id="22" w:author="Albert Acedo Sanchez" w:date="2023-01-30T16:42:00Z">
        <w:r w:rsidR="001605A2">
          <w:rPr>
            <w:rFonts w:asciiTheme="majorBidi" w:hAnsiTheme="majorBidi" w:cstheme="majorBidi"/>
            <w:sz w:val="24"/>
            <w:szCs w:val="24"/>
          </w:rPr>
          <w:t>.</w:t>
        </w:r>
      </w:ins>
      <w:r w:rsidR="001230B6">
        <w:rPr>
          <w:rFonts w:asciiTheme="majorBidi" w:hAnsiTheme="majorBidi" w:cstheme="majorBidi"/>
          <w:sz w:val="24"/>
          <w:szCs w:val="24"/>
        </w:rPr>
        <w:t xml:space="preserve"> </w:t>
      </w:r>
      <w:r w:rsidR="001230B6" w:rsidRPr="001230B6">
        <w:rPr>
          <w:rFonts w:asciiTheme="majorBidi" w:hAnsiTheme="majorBidi" w:cstheme="majorBidi"/>
          <w:sz w:val="24"/>
          <w:szCs w:val="24"/>
        </w:rPr>
        <w:t xml:space="preserve">These indicators are multidimensional and have far-reaching implications for parish reform in Lisbon. </w:t>
      </w:r>
      <w:commentRangeStart w:id="23"/>
      <w:r w:rsidR="001230B6" w:rsidRPr="001230B6">
        <w:rPr>
          <w:rFonts w:asciiTheme="majorBidi" w:hAnsiTheme="majorBidi" w:cstheme="majorBidi"/>
          <w:sz w:val="24"/>
          <w:szCs w:val="24"/>
        </w:rPr>
        <w:t>In previous studies, principal component analysis (PCA) has been combined with cluster analysis (CA) as a common data-driven regionalization framework for exploring important information from multidimensional raw data</w:t>
      </w:r>
      <w:r w:rsidR="00B67288">
        <w:rPr>
          <w:rFonts w:asciiTheme="majorBidi" w:hAnsiTheme="majorBidi" w:cstheme="majorBidi"/>
          <w:sz w:val="24"/>
          <w:szCs w:val="24"/>
        </w:rPr>
        <w:fldChar w:fldCharType="begin"/>
      </w:r>
      <w:r w:rsidR="00B67288">
        <w:rPr>
          <w:rFonts w:asciiTheme="majorBidi" w:hAnsiTheme="majorBidi" w:cstheme="majorBidi"/>
          <w:sz w:val="24"/>
          <w:szCs w:val="24"/>
        </w:rPr>
        <w:instrText xml:space="preserve"> ADDIN ZOTERO_ITEM CSL_CITATION {"citationID":"gGP3Rqx3","properties":{"formattedCitation":"(Granato et al., 2018; Gu et al., 2016; Penkova, 2017; Thorpe et al., 2016)","plainCitation":"(Granato et al., 2018; Gu et al., 2016; Penkova, 2017; Thorpe et al., 2016)","noteIndex":0},"citationItems":[{"id":35,"uris":["http://zotero.org/users/11014702/items/I57B9XTP"],"itemData":{"id":35,"type":"article-journal","abstract":"Background\nThe development of statistical software has enabled food scientists to perform a wide variety of mathematical/statistical analyses and solve problems. Therefore, not only sophisticated analytical methods but also the application of multivariate statistical methods have increased considerably. Herein, principal component analysis (PCA) and hierarchical cluster analysis (HCA) are the most widely used tools to explore similarities and hidden patterns among samples where relationship on data and grouping are until unclear. Usually, larger chemical data sets, bioactive compounds and functional properties are the target of these methodologies.\nScope and approach\nIn this article, we criticize these methods when correlation analysis should be calculated and results analyzed.\nKey findings and conclusions\nThe use of PCA and HCA in food chemistry studies has increased because the results are easy to interpret and discuss. However, their indiscriminate use to assess the association between bioactive compounds and in vitro functional properties is criticized as they provide a qualitative view of the data. When appropriate, one should bear in mind that the correlation between the content of chemical compounds and bioactivity could be duly discussed using correlation coefficients.","container-title":"Trends in Food Science &amp; Technology","DOI":"10.1016/j.tifs.2017.12.006","ISSN":"0924-2244","journalAbbreviation":"Trends in Food Science &amp; Technology","language":"en","page":"83-90","source":"ScienceDirect","title":"Use of principal component analysis (PCA) and hierarchical cluster analysis (HCA) for multivariate association between bioactive compounds and functional properties in foods: A critical perspective","title-short":"Use of principal component analysis (PCA) and hierarchical cluster analysis (HCA) for multivariate association between bioactive compounds and functional properties in foods","volume":"72","author":[{"family":"Granato","given":"Daniel"},{"family":"Santos","given":"Jânio S."},{"family":"Escher","given":"Graziela B."},{"family":"Ferreira","given":"Bruno L."},{"family":"Maggio","given":"Rubén M."}],"issued":{"date-parts":[["2018",2,1]]}}},{"id":42,"uris":["http://zotero.org/users/11014702/items/3H4DZ6EH"],"itemData":{"id":42,"type":"article-journal","abstract":"It is more economic and environmental-friendly to use recycled plastics in manufacturing, especially under the context of circular economy. Since there are many which formulae exist which improve the different properties of recycled plastics, there is a need to develop decision support tools for evaluating the materials based on multiple properties. In this study, principal component analysis (PCA) was used as a decision support tool to evaluate the performance of plastic composites based on multiple properties. Cluster analysis (CA) was used for classify those properties. The base materials were polypropylene (PP), including a virgin PP (vPP) which is currently used in automobile industry and recycled PP (rPP) recovered from mixed scrap plastics. Two primary fillers were talcum powder (talc) and glass fibre (GF) which are commonly used in the composites for manufacturing industry, maleic anhydride grafted polypropylene (MAPP) was used as compatibiliser. Two vPP-based industrial composites for making automobile parts were used as comparatives. The materials were blended using a twin screw extruder, pelletized, and injected moulded into ISO standard sample specimens for ISO standard mechanical tests. The properties tested were tensile strength, yield strength, flexural modulus, flexural strength, and impact strength. The experimental results revealed that both virgin and recycled plastics are improved by the addition of fillers, and some properties of recycled plastics are better than those of industrial composites. Based on the experimental results, the multiple tested mechanical properties and the composites were classified by CA. Evaluation was performed by PCA, and the scores of some rPP based composites are higher than vPP based composites and industrial materials.","container-title":"Journal of Cleaner Production","DOI":"10.1016/j.jclepro.2015.12.062","ISSN":"0959-6526","journalAbbreviation":"Journal of Cleaner Production","language":"en","page":"343-353","source":"ScienceDirect","title":"Performance evaluation for composites based on recycled polypropylene using principal component analysis and cluster analysis","volume":"115","author":[{"family":"Gu","given":"Fu"},{"family":"Hall","given":"Philip"},{"family":"Miles","given":"Nicholas J."}],"issued":{"date-parts":[["2016",3,1]]}}},{"id":44,"uris":["http://zotero.org/users/11014702/items/CBTNECUD"],"itemData":{"id":44,"type":"article-journal","abstract":"This paper presents an approach to evaluating the natural and technogenic safety of the one of the largest regions in Siberia through the comprehensive analysis of territorial indicators in order to explore geographical variations and patterns in occurrence of emergencies by applying the data mining techniques – principal component analysis and cluster analysis – to data of the Territory Safety Passports. For data modeling, two principal components are selected and interpreted taking account of the contribution of the data attributes to the principal components. Data distribution on the principal components is analyzed at different levels of the territory detail: municipal areas and settlements. Two- and three- cluster structures are constructed in multidimensional data space; the main clusters features are investigated. The results of this analysis have allowed to identify the high-risk territories and rank them according to danger degree of occurrence of the natural and technogenic emergencies. This evaluation gives the basis for decision making and makes it possible for authorities to allocate the forces and means for territory protection more efficiently and develop a system of measures to prevent and mitigate the consequences of emergencies in the large region. The suggested in this work approach in terms of its stages, techniques and reasoning procedures can be considered as a model of comprehensive multidimensional analysis of the control objects in various areas.","collection-title":"Knowledge-Based and Intelligent Information &amp; Engineering Systems: Proceedings of the 21st International Conference, KES-20176-8 September 2017, Marseille, France","container-title":"Procedia Computer Science","DOI":"10.1016/j.procs.2017.08.179","ISSN":"1877-0509","journalAbbreviation":"Procedia Computer Science","language":"en","page":"99-108","source":"ScienceDirect","title":"Principal component analysis and cluster analysis for evaluating the natural and anthropogenic territory safety","volume":"112","author":[{"family":"Penkova","given":"T. G."}],"issued":{"date-parts":[["2017",1,1]]}}},{"id":37,"uris":["http://zotero.org/users/11014702/items/X652Y25F"],"itemData":{"id":37,"type":"article-journal","abstract":"Despite increased use of dietary pattern methods in nutritional epidemiology, there have been few direct comparisons of methods. Older adults are a particularly understudied population in the dietary pattern literature. This study aimed to compare dietary patterns derived by principal component analysis (PCA) and cluster analysis (CA) in older adults and to examine their associations with socio-demographic and health behaviours.","container-title":"International Journal of Behavioral Nutrition and Physical Activity","DOI":"10.1186/s12966-016-0353-2","ISSN":"1479-5868","issue":"1","journalAbbreviation":"International Journal of Behavioral Nutrition and Physical Activity","page":"30","source":"BioMed Central","title":"A comparison of the dietary patterns derived by principal component analysis and cluster analysis in older Australians","volume":"13","author":[{"family":"Thorpe","given":"Maree G."},{"family":"Milte","given":"Catherine M."},{"family":"Crawford","given":"David"},{"family":"McNaughton","given":"Sarah A."}],"issued":{"date-parts":[["2016",2,29]]}}}],"schema":"https://github.com/citation-style-language/schema/raw/master/csl-citation.json"} </w:instrText>
      </w:r>
      <w:r w:rsidR="00B67288">
        <w:rPr>
          <w:rFonts w:asciiTheme="majorBidi" w:hAnsiTheme="majorBidi" w:cstheme="majorBidi"/>
          <w:sz w:val="24"/>
          <w:szCs w:val="24"/>
        </w:rPr>
        <w:fldChar w:fldCharType="separate"/>
      </w:r>
      <w:r w:rsidR="00206B46" w:rsidRPr="00206B46">
        <w:rPr>
          <w:rFonts w:ascii="Times New Roman" w:hAnsi="Times New Roman" w:cs="Times New Roman"/>
          <w:sz w:val="24"/>
        </w:rPr>
        <w:t>(</w:t>
      </w:r>
      <w:proofErr w:type="spellStart"/>
      <w:r w:rsidR="00206B46" w:rsidRPr="00206B46">
        <w:rPr>
          <w:rFonts w:ascii="Times New Roman" w:hAnsi="Times New Roman" w:cs="Times New Roman"/>
          <w:sz w:val="24"/>
        </w:rPr>
        <w:t>Granato</w:t>
      </w:r>
      <w:proofErr w:type="spellEnd"/>
      <w:r w:rsidR="00206B46" w:rsidRPr="00206B46">
        <w:rPr>
          <w:rFonts w:ascii="Times New Roman" w:hAnsi="Times New Roman" w:cs="Times New Roman"/>
          <w:sz w:val="24"/>
        </w:rPr>
        <w:t xml:space="preserve"> et al., 2018; Gu et al., 2016; </w:t>
      </w:r>
      <w:proofErr w:type="spellStart"/>
      <w:r w:rsidR="00206B46" w:rsidRPr="00206B46">
        <w:rPr>
          <w:rFonts w:ascii="Times New Roman" w:hAnsi="Times New Roman" w:cs="Times New Roman"/>
          <w:sz w:val="24"/>
        </w:rPr>
        <w:t>Penkova</w:t>
      </w:r>
      <w:proofErr w:type="spellEnd"/>
      <w:r w:rsidR="00206B46" w:rsidRPr="00206B46">
        <w:rPr>
          <w:rFonts w:ascii="Times New Roman" w:hAnsi="Times New Roman" w:cs="Times New Roman"/>
          <w:sz w:val="24"/>
        </w:rPr>
        <w:t>, 2017; Thorpe et al., 2016)</w:t>
      </w:r>
      <w:r w:rsidR="00B67288">
        <w:rPr>
          <w:rFonts w:asciiTheme="majorBidi" w:hAnsiTheme="majorBidi" w:cstheme="majorBidi"/>
          <w:sz w:val="24"/>
          <w:szCs w:val="24"/>
        </w:rPr>
        <w:fldChar w:fldCharType="end"/>
      </w:r>
      <w:ins w:id="24" w:author="Albert Acedo Sanchez" w:date="2023-01-30T16:42:00Z">
        <w:r w:rsidR="001605A2">
          <w:rPr>
            <w:rFonts w:asciiTheme="majorBidi" w:hAnsiTheme="majorBidi" w:cstheme="majorBidi"/>
            <w:sz w:val="24"/>
            <w:szCs w:val="24"/>
          </w:rPr>
          <w:t xml:space="preserve"> </w:t>
        </w:r>
        <w:del w:id="25" w:author="Desmond" w:date="2023-02-01T14:10:00Z">
          <w:r w:rsidR="001605A2" w:rsidDel="00B67288">
            <w:rPr>
              <w:rFonts w:asciiTheme="majorBidi" w:hAnsiTheme="majorBidi" w:cstheme="majorBidi"/>
              <w:sz w:val="24"/>
              <w:szCs w:val="24"/>
            </w:rPr>
            <w:delText>(find some reference (at least 3) to put here)</w:delText>
          </w:r>
        </w:del>
      </w:ins>
      <w:del w:id="26" w:author="Desmond" w:date="2023-02-01T14:10:00Z">
        <w:r w:rsidR="001230B6" w:rsidRPr="001230B6" w:rsidDel="00B67288">
          <w:rPr>
            <w:rFonts w:asciiTheme="majorBidi" w:hAnsiTheme="majorBidi" w:cstheme="majorBidi"/>
            <w:sz w:val="24"/>
            <w:szCs w:val="24"/>
          </w:rPr>
          <w:delText xml:space="preserve">, </w:delText>
        </w:r>
      </w:del>
      <w:r w:rsidR="001230B6" w:rsidRPr="001230B6">
        <w:rPr>
          <w:rFonts w:asciiTheme="majorBidi" w:hAnsiTheme="majorBidi" w:cstheme="majorBidi"/>
          <w:sz w:val="24"/>
          <w:szCs w:val="24"/>
        </w:rPr>
        <w:t>which can be used to identify multidimensional indicators with similar characteristics and their resulting impacts</w:t>
      </w:r>
      <w:ins w:id="27" w:author="Desmond" w:date="2023-02-01T14:15:00Z">
        <w:r w:rsidR="00B67288">
          <w:rPr>
            <w:rFonts w:asciiTheme="majorBidi" w:hAnsiTheme="majorBidi" w:cstheme="majorBidi"/>
            <w:sz w:val="24"/>
            <w:szCs w:val="24"/>
          </w:rPr>
          <w:t xml:space="preserve"> </w:t>
        </w:r>
      </w:ins>
      <w:r w:rsidR="00B67288">
        <w:rPr>
          <w:rFonts w:asciiTheme="majorBidi" w:hAnsiTheme="majorBidi" w:cstheme="majorBidi"/>
          <w:sz w:val="24"/>
          <w:szCs w:val="24"/>
        </w:rPr>
        <w:fldChar w:fldCharType="begin"/>
      </w:r>
      <w:r w:rsidR="00B67288">
        <w:rPr>
          <w:rFonts w:asciiTheme="majorBidi" w:hAnsiTheme="majorBidi" w:cstheme="majorBidi"/>
          <w:sz w:val="24"/>
          <w:szCs w:val="24"/>
        </w:rPr>
        <w:instrText xml:space="preserve"> ADDIN ZOTERO_ITEM CSL_CITATION {"citationID":"aVetS5Dw","properties":{"formattedCitation":"(Genga et al., 2012; Hearty &amp; Gibney, 2008)","plainCitation":"(Genga et al., 2012; Hearty &amp; Gibney, 2008)","noteIndex":0},"citationItems":[{"id":47,"uris":["http://zotero.org/users/11014702/items/4AU8FJC4"],"itemData":{"id":47,"type":"article-journal","abstract":"Principal Component Analysis (PCA) and Hierarchical Cluster Analysis (HCA) were applied on PM10 particle data in order to: identify particle clusters that can be differentiated on the bases of their chemical composition and morphology, investigate the relationship among the chemical and morphological parameters and evaluate differences among the sampling sites. PM10 was collected in 3 different sites in central Italy characterized by different conditions: yard, urban and rural sites. The concentration of 20 chemical parameters (C, O, Na, Mg, Al, Si, P, Cd, Cl, K, Ca, Sn, Ti, Cr, Mn, Fe, Co, Ni, Cu, Zn) were determined by Scanning Electron Microscopy – Energy Dispersive X-ray Spectroscopy (SEM-EDS) and the particle images were processed by an image analysis software in order to measure: Area, Aspect Ratio, Roundness, Fractal Dimension, Box Width, Box Height and Perimeter.","container-title":"Chemistry Central Journal","DOI":"10.1186/1752-153X-6-S2-S3","ISSN":"1752-153X","issue":"2","journalAbbreviation":"Chemistry Central Journal","page":"S3","source":"BioMed Central","title":"SEM-EDS investigation on PM10 data collected in Central Italy: Principal Component Analysis and Hierarchical Cluster Analysis","title-short":"SEM-EDS investigation on PM10 data collected in Central Italy","volume":"6","author":[{"family":"Genga","given":"Alessandra"},{"family":"Baglivi","given":"Federico"},{"family":"Siciliano","given":"Maria"},{"family":"Siciliano","given":"Tiziana"},{"family":"Tepore","given":"Marco"},{"family":"Micocci","given":"Gioacchino"},{"family":"Tortorella","given":"Carmela"},{"family":"Aiello","given":"Domenico"}],"issued":{"date-parts":[["2012",5,2]]}}},{"id":50,"uris":["http://zotero.org/users/11014702/items/MCXUWCE3"],"itemData":{"id":50,"type":"article-journal","abstract":"The aims of the present study were to examine and compare dietary patterns in adults using cluster and factor analyses and to examine the format of the dietary variables on the pattern solutions (i.e. expressed as grams/day (g/d) of each food group or as the percentage contribution to total energy intake). Food intake data were derived from the North/South Ireland Food Consumption Survey 1997–9, which was a randomised cross-sectional study of 7 d recorded food and nutrient intakes of a representative sample of 1379 Irish adults aged 18–64 years. Cluster analysis was performed using the k-means algorithm and principal component analysis (PCA) was used to extract dietary factors. Food data were reduced to thirty-three food groups. For cluster analysis, the most suitable format of the food-group variable was found to be the percentage contribution to energy intake, which produced six clusters: ‘Traditional Irish’; ‘Continental’; ‘Unhealthy foods’; ‘Light-meal foods &amp; low-fat milk’; ‘Healthy foods’; ‘Wholemeal bread &amp; desserts’. For PCA, food groups in the format of g/d were found to be the most suitable format, and this revealed four dietary patterns: ‘Unhealthy foods &amp; high alcohol’; ‘Traditional Irish’; ‘Healthy foods’; ‘Sweet convenience foods &amp; low alcohol’. In summary, cluster and PCA identified similar dietary patterns when presented with the same dataset. However, the two dietary pattern methods required a different format of the food-group variable, and the most appropriate format of the input variable should be considered in future studies.","container-title":"British Journal of Nutrition","DOI":"10.1017/S0007114508014128","ISSN":"1475-2662, 0007-1145","issue":"4","language":"en","note":"publisher: Cambridge University Press","page":"598-608","source":"Cambridge University Press","title":"Comparison of cluster and principal component analysis techniques to derive dietary patterns in Irish adults","volume":"101","author":[{"family":"Hearty","given":"Áine P."},{"family":"Gibney","given":"Michael J."}],"issued":{"date-parts":[["2008",6]]}}}],"schema":"https://github.com/citation-style-language/schema/raw/master/csl-citation.json"} </w:instrText>
      </w:r>
      <w:r w:rsidR="00B67288">
        <w:rPr>
          <w:rFonts w:asciiTheme="majorBidi" w:hAnsiTheme="majorBidi" w:cstheme="majorBidi"/>
          <w:sz w:val="24"/>
          <w:szCs w:val="24"/>
        </w:rPr>
        <w:fldChar w:fldCharType="separate"/>
      </w:r>
      <w:r w:rsidR="00206B46" w:rsidRPr="00206B46">
        <w:rPr>
          <w:rFonts w:ascii="Times New Roman" w:hAnsi="Times New Roman" w:cs="Times New Roman"/>
          <w:sz w:val="24"/>
        </w:rPr>
        <w:t>(</w:t>
      </w:r>
      <w:proofErr w:type="spellStart"/>
      <w:r w:rsidR="00206B46" w:rsidRPr="00206B46">
        <w:rPr>
          <w:rFonts w:ascii="Times New Roman" w:hAnsi="Times New Roman" w:cs="Times New Roman"/>
          <w:sz w:val="24"/>
        </w:rPr>
        <w:t>Genga</w:t>
      </w:r>
      <w:proofErr w:type="spellEnd"/>
      <w:r w:rsidR="00206B46" w:rsidRPr="00206B46">
        <w:rPr>
          <w:rFonts w:ascii="Times New Roman" w:hAnsi="Times New Roman" w:cs="Times New Roman"/>
          <w:sz w:val="24"/>
        </w:rPr>
        <w:t xml:space="preserve"> et al., 2012; Hearty &amp; Gibney, 2008)</w:t>
      </w:r>
      <w:r w:rsidR="00B67288">
        <w:rPr>
          <w:rFonts w:asciiTheme="majorBidi" w:hAnsiTheme="majorBidi" w:cstheme="majorBidi"/>
          <w:sz w:val="24"/>
          <w:szCs w:val="24"/>
        </w:rPr>
        <w:fldChar w:fldCharType="end"/>
      </w:r>
      <w:ins w:id="28" w:author="Albert Acedo Sanchez" w:date="2023-01-30T16:43:00Z">
        <w:del w:id="29" w:author="Desmond" w:date="2023-02-01T14:15:00Z">
          <w:r w:rsidR="001605A2" w:rsidDel="00B67288">
            <w:rPr>
              <w:rFonts w:asciiTheme="majorBidi" w:hAnsiTheme="majorBidi" w:cstheme="majorBidi"/>
              <w:sz w:val="24"/>
              <w:szCs w:val="24"/>
            </w:rPr>
            <w:delText xml:space="preserve"> (one more here)</w:delText>
          </w:r>
        </w:del>
      </w:ins>
      <w:r w:rsidR="001230B6" w:rsidRPr="001230B6">
        <w:rPr>
          <w:rFonts w:asciiTheme="majorBidi" w:hAnsiTheme="majorBidi" w:cstheme="majorBidi"/>
          <w:sz w:val="24"/>
          <w:szCs w:val="24"/>
        </w:rPr>
        <w:t xml:space="preserve">. </w:t>
      </w:r>
      <w:commentRangeEnd w:id="23"/>
      <w:r w:rsidR="001605A2">
        <w:rPr>
          <w:rStyle w:val="ac"/>
        </w:rPr>
        <w:commentReference w:id="23"/>
      </w:r>
      <w:r w:rsidR="001230B6" w:rsidRPr="001230B6">
        <w:rPr>
          <w:rFonts w:asciiTheme="majorBidi" w:hAnsiTheme="majorBidi" w:cstheme="majorBidi"/>
          <w:sz w:val="24"/>
          <w:szCs w:val="24"/>
        </w:rPr>
        <w:t>Specifically, PCA is a useful dimensionality reduction technique that identifies key variables by analyzing the correlation of indicators in each principal component (PC).</w:t>
      </w:r>
      <w:ins w:id="30" w:author="Albert Acedo Sanchez" w:date="2023-01-30T16:44:00Z">
        <w:r w:rsidR="001605A2">
          <w:rPr>
            <w:rFonts w:asciiTheme="majorBidi" w:hAnsiTheme="majorBidi" w:cstheme="majorBidi"/>
            <w:sz w:val="24"/>
            <w:szCs w:val="24"/>
          </w:rPr>
          <w:t xml:space="preserve"> </w:t>
        </w:r>
      </w:ins>
      <w:ins w:id="31" w:author="Albert Acedo Sanchez" w:date="2023-01-30T16:48:00Z">
        <w:r w:rsidR="00F642E7" w:rsidRPr="00F642E7">
          <w:rPr>
            <w:rFonts w:asciiTheme="majorBidi" w:hAnsiTheme="majorBidi" w:cstheme="majorBidi"/>
            <w:sz w:val="24"/>
            <w:szCs w:val="24"/>
          </w:rPr>
          <w:t xml:space="preserve">CA is used to investigate similar data with similar variables and questions. Usually, these studies are limited to the geographical research of air quality analysis </w:t>
        </w:r>
      </w:ins>
      <w:del w:id="32" w:author="Albert Acedo Sanchez" w:date="2023-01-30T16:48:00Z">
        <w:r w:rsidR="001230B6" w:rsidRPr="001230B6" w:rsidDel="00F642E7">
          <w:rPr>
            <w:rFonts w:asciiTheme="majorBidi" w:hAnsiTheme="majorBidi" w:cstheme="majorBidi"/>
            <w:sz w:val="24"/>
            <w:szCs w:val="24"/>
          </w:rPr>
          <w:delText xml:space="preserve">CA is used to investigate similar data with similar variables and questions. And usually these studies are limited to </w:delText>
        </w:r>
      </w:del>
      <w:del w:id="33" w:author="Albert Acedo Sanchez" w:date="2023-01-30T16:46:00Z">
        <w:r w:rsidR="001230B6" w:rsidRPr="001230B6" w:rsidDel="001605A2">
          <w:rPr>
            <w:rFonts w:asciiTheme="majorBidi" w:hAnsiTheme="majorBidi" w:cstheme="majorBidi"/>
            <w:sz w:val="24"/>
            <w:szCs w:val="24"/>
          </w:rPr>
          <w:delText xml:space="preserve">substances that are highly mobile geographically, such as </w:delText>
        </w:r>
      </w:del>
      <w:del w:id="34" w:author="Albert Acedo Sanchez" w:date="2023-01-30T16:48:00Z">
        <w:r w:rsidR="001230B6" w:rsidRPr="001230B6" w:rsidDel="00F642E7">
          <w:rPr>
            <w:rFonts w:asciiTheme="majorBidi" w:hAnsiTheme="majorBidi" w:cstheme="majorBidi"/>
            <w:sz w:val="24"/>
            <w:szCs w:val="24"/>
          </w:rPr>
          <w:delText>air quality analysis</w:delText>
        </w:r>
        <w:r w:rsidR="00E91FDF" w:rsidDel="00F642E7">
          <w:rPr>
            <w:rFonts w:asciiTheme="majorBidi" w:hAnsiTheme="majorBidi" w:cstheme="majorBidi"/>
            <w:sz w:val="24"/>
            <w:szCs w:val="24"/>
          </w:rPr>
          <w:delText xml:space="preserve"> </w:delText>
        </w:r>
      </w:del>
      <w:r w:rsidR="00E91FDF">
        <w:rPr>
          <w:rFonts w:asciiTheme="majorBidi" w:hAnsiTheme="majorBidi" w:cstheme="majorBidi"/>
          <w:sz w:val="24"/>
          <w:szCs w:val="24"/>
        </w:rPr>
        <w:fldChar w:fldCharType="begin"/>
      </w:r>
      <w:r w:rsidR="006C4AEC">
        <w:rPr>
          <w:rFonts w:asciiTheme="majorBidi" w:hAnsiTheme="majorBidi" w:cstheme="majorBidi"/>
          <w:sz w:val="24"/>
          <w:szCs w:val="24"/>
        </w:rPr>
        <w:instrText xml:space="preserve"> ADDIN ZOTERO_ITEM CSL_CITATION {"citationID":"28Shroyh","properties":{"formattedCitation":"(Wu et al., 2019)","plainCitation":"(Wu et al., 2019)","noteIndex":0},"citationItems":[{"id":2,"uris":["http://zotero.org/users/local/ODovRwqy/items/IN9RL5FN","http://zotero.org/users/11014702/items/IN9RL5FN"],"itemData":{"id":2,"type":"article-journal","abstract":"With the development of urbanization and industrialization, the degradation of air quality has become a serious issue that impacts human health and the environment; thus, it has attracted more attention from scholars. At present, the mass concentrations of sulfur dioxide (SO2), nitrogen dioxide (NO2), carbon monoxide (CO), ozone (O3) and particulate matter with an aerodynamic diameter less than 10 μm and 2.5 μm (PM10 and PM2.5) are used to evaluate air quality in China. A commonly used data-driven regionalization framework for studying air quality, identifying areas with similar air pollution behavior and locating emission sources involves an incorporation of the principal component analysis (PCA) with cluster analysis (CA) methods. However, the traditional PCA does not consider spatial heterogeneity, which is a notable issue in geographic studies. This article focuses on extracting the local principal components of air quality indicators based on a geographically weighted principal component analysis (GWPCA) method, which is superior to the PCA with considering spatial heterogeneity. Then, a spatial cluster analysis (SCA) is used to identify the areas with similar air pollution behavior based on the results of the GWPCA. The results are all visualized and show that the GWPCA has a higher explanatory ability than the traditional PCA. Our modified framework based on the GWPCA and SCA for assessing air quality can effectively guide environmentalists and geographers in evaluating and improving air quality from a spatial perspective. Furthermore, the visualization results can be used by city planners and the government for monitoring and managing air pollution. Finally, policy suggestions are recommended for mitigating air pollution via regional collaboration.","container-title":"Atmospheric Environment","DOI":"10.1016/j.atmosenv.2019.01.048","ISSN":"1352-2310","journalAbbreviation":"Atmospheric Environment","language":"en","page":"172-182","source":"ScienceDirect","title":"Data-driven regionalization for analyzing the spatiotemporal characteristics of air quality in China","volume":"203","author":[{"family":"Wu","given":"Chao"},{"family":"Hu","given":"Wei"},{"family":"Zhou","given":"Mengjie"},{"family":"Li","given":"Sheng"},{"family":"Jia","given":"Yan"}],"issued":{"date-parts":[["2019",4,15]]}}}],"schema":"https://github.com/citation-style-language/schema/raw/master/csl-citation.json"} </w:instrText>
      </w:r>
      <w:r w:rsidR="00E91FDF">
        <w:rPr>
          <w:rFonts w:asciiTheme="majorBidi" w:hAnsiTheme="majorBidi" w:cstheme="majorBidi"/>
          <w:sz w:val="24"/>
          <w:szCs w:val="24"/>
        </w:rPr>
        <w:fldChar w:fldCharType="separate"/>
      </w:r>
      <w:r w:rsidR="00206B46" w:rsidRPr="00206B46">
        <w:rPr>
          <w:rFonts w:ascii="Times New Roman" w:hAnsi="Times New Roman" w:cs="Times New Roman"/>
          <w:sz w:val="24"/>
        </w:rPr>
        <w:t>(Wu et al., 2019)</w:t>
      </w:r>
      <w:r w:rsidR="00E91FDF">
        <w:rPr>
          <w:rFonts w:asciiTheme="majorBidi" w:hAnsiTheme="majorBidi" w:cstheme="majorBidi"/>
          <w:sz w:val="24"/>
          <w:szCs w:val="24"/>
        </w:rPr>
        <w:fldChar w:fldCharType="end"/>
      </w:r>
      <w:r w:rsidR="00E91FDF">
        <w:rPr>
          <w:rFonts w:asciiTheme="majorBidi" w:hAnsiTheme="majorBidi" w:cstheme="majorBidi"/>
          <w:sz w:val="24"/>
          <w:szCs w:val="24"/>
          <w:lang w:eastAsia="zh-CN"/>
        </w:rPr>
        <w:t xml:space="preserve">, temperatures </w:t>
      </w:r>
      <w:r w:rsidR="00E91FDF">
        <w:rPr>
          <w:rFonts w:asciiTheme="majorBidi" w:hAnsiTheme="majorBidi" w:cstheme="majorBidi"/>
          <w:sz w:val="24"/>
          <w:szCs w:val="24"/>
          <w:lang w:eastAsia="zh-CN"/>
        </w:rPr>
        <w:fldChar w:fldCharType="begin"/>
      </w:r>
      <w:r w:rsidR="006C4AEC">
        <w:rPr>
          <w:rFonts w:asciiTheme="majorBidi" w:hAnsiTheme="majorBidi" w:cstheme="majorBidi"/>
          <w:sz w:val="24"/>
          <w:szCs w:val="24"/>
          <w:lang w:eastAsia="zh-CN"/>
        </w:rPr>
        <w:instrText xml:space="preserve"> ADDIN ZOTERO_ITEM CSL_CITATION {"citationID":"AW3dq7bO","properties":{"formattedCitation":"(Carvalho et al., 2016)","plainCitation":"(Carvalho et al., 2016)","noteIndex":0},"citationItems":[{"id":13,"uris":["http://zotero.org/users/local/ODovRwqy/items/WYYQUZWT","http://zotero.org/users/11014702/items/WYYQUZWT"],"itemData":{"id":13,"type":"article-journal","abstract":"In order to study climate change on a regional scale using Earth System Models, it is useful to partition the spatial domain into regions according to their climate changes. The aim of this work is to divide the European domain into regions of similar projected climate changes using a simulation of daily total precipitation, minimum and maximum temperatures for the recent-past (1986–2005) and long-term future (2081–2100) provided by the Coupled Model Intercomparison Project (CMIP5). The difference between the long-term future and recent-past daily climatologies of these three variables is determined. Aiming to objectively identify the grid points with coherent climate changes, a K-Mean Cluster Analysis is applied to these differences. This method is performed for each variable independently (univariate version) and for the aggregation of the three variables (multivariate version). A mathematical approach to determine the optimal number of clusters is pursued. However, due to the method characteristics, a sensitivity test to the number of clusters is performed by analysing the consistency of the results. This is a novel method, allowing for the determination of regions based on the climate change of multiple variables. Results from the univariate application of this method are in accordance with results found in the literature, showing overall similar regions of changes. The regions obtained for the multivariate version are mainly defined by latitude over European land, with some features of land-sea interaction. Furthermore, all regions have statistically different distributions of at least one of the variables, providing confidence to the regions obtained.","collection-title":"3rd International Conference on Ecohydrology, Soil and Climate Change, EcoHCC’14","container-title":"Physics and Chemistry of the Earth, Parts A/B/C","DOI":"10.1016/j.pce.2016.05.001","ISSN":"1474-7065","journalAbbreviation":"Physics and Chemistry of the Earth, Parts A/B/C","language":"en","page":"22-28","source":"ScienceDirect","title":"Regionalization of Europe based on a K-Means Cluster Analysis of the climate change of temperatures and precipitation","volume":"94","author":[{"family":"Carvalho","given":"M. J."},{"family":"Melo-Gonçalves","given":"P."},{"family":"Teixeira","given":"J. C."},{"family":"Rocha","given":"A."}],"issued":{"date-parts":[["2016",8,1]]}}}],"schema":"https://github.com/citation-style-language/schema/raw/master/csl-citation.json"} </w:instrText>
      </w:r>
      <w:r w:rsidR="00E91FDF">
        <w:rPr>
          <w:rFonts w:asciiTheme="majorBidi" w:hAnsiTheme="majorBidi" w:cstheme="majorBidi"/>
          <w:sz w:val="24"/>
          <w:szCs w:val="24"/>
          <w:lang w:eastAsia="zh-CN"/>
        </w:rPr>
        <w:fldChar w:fldCharType="separate"/>
      </w:r>
      <w:r w:rsidR="00206B46" w:rsidRPr="00206B46">
        <w:rPr>
          <w:rFonts w:ascii="Times New Roman" w:hAnsi="Times New Roman" w:cs="Times New Roman"/>
          <w:sz w:val="24"/>
        </w:rPr>
        <w:t>(Carvalho et al., 2016)</w:t>
      </w:r>
      <w:r w:rsidR="00E91FDF">
        <w:rPr>
          <w:rFonts w:asciiTheme="majorBidi" w:hAnsiTheme="majorBidi" w:cstheme="majorBidi"/>
          <w:sz w:val="24"/>
          <w:szCs w:val="24"/>
          <w:lang w:eastAsia="zh-CN"/>
        </w:rPr>
        <w:fldChar w:fldCharType="end"/>
      </w:r>
      <w:r w:rsidR="00E91FDF" w:rsidRPr="008E7C21">
        <w:rPr>
          <w:rFonts w:asciiTheme="majorBidi" w:hAnsiTheme="majorBidi" w:cstheme="majorBidi"/>
          <w:sz w:val="24"/>
          <w:szCs w:val="24"/>
          <w:lang w:eastAsia="zh-CN"/>
          <w:rPrChange w:id="35" w:author="Desmond" w:date="2023-02-01T13:27:00Z">
            <w:rPr>
              <w:rFonts w:asciiTheme="majorBidi" w:hAnsiTheme="majorBidi" w:cstheme="majorBidi"/>
              <w:sz w:val="24"/>
              <w:szCs w:val="24"/>
              <w:lang w:val="pt-PT" w:eastAsia="zh-CN"/>
            </w:rPr>
          </w:rPrChange>
        </w:rPr>
        <w:t xml:space="preserve">, </w:t>
      </w:r>
      <w:del w:id="36" w:author="Albert Acedo Sanchez" w:date="2023-01-30T16:49:00Z">
        <w:r w:rsidR="00E91FDF" w:rsidRPr="008E7C21" w:rsidDel="00F642E7">
          <w:rPr>
            <w:rFonts w:asciiTheme="majorBidi" w:hAnsiTheme="majorBidi" w:cstheme="majorBidi"/>
            <w:sz w:val="24"/>
            <w:szCs w:val="24"/>
            <w:lang w:eastAsia="zh-CN"/>
            <w:rPrChange w:id="37" w:author="Desmond" w:date="2023-02-01T13:27:00Z">
              <w:rPr>
                <w:rFonts w:asciiTheme="majorBidi" w:hAnsiTheme="majorBidi" w:cstheme="majorBidi"/>
                <w:sz w:val="24"/>
                <w:szCs w:val="24"/>
                <w:lang w:val="pt-PT" w:eastAsia="zh-CN"/>
              </w:rPr>
            </w:rPrChange>
          </w:rPr>
          <w:delText xml:space="preserve">precipitation </w:delText>
        </w:r>
      </w:del>
      <w:ins w:id="38" w:author="Albert Acedo Sanchez" w:date="2023-01-30T16:49:00Z">
        <w:r w:rsidR="00F642E7" w:rsidRPr="008E7C21">
          <w:rPr>
            <w:rFonts w:asciiTheme="majorBidi" w:hAnsiTheme="majorBidi" w:cstheme="majorBidi"/>
            <w:sz w:val="24"/>
            <w:szCs w:val="24"/>
            <w:lang w:eastAsia="zh-CN"/>
            <w:rPrChange w:id="39" w:author="Desmond" w:date="2023-02-01T13:27:00Z">
              <w:rPr>
                <w:rFonts w:asciiTheme="majorBidi" w:hAnsiTheme="majorBidi" w:cstheme="majorBidi"/>
                <w:sz w:val="24"/>
                <w:szCs w:val="24"/>
                <w:lang w:val="pt-PT" w:eastAsia="zh-CN"/>
              </w:rPr>
            </w:rPrChange>
          </w:rPr>
          <w:t xml:space="preserve">rainfall </w:t>
        </w:r>
      </w:ins>
      <w:r w:rsidR="00E91FDF" w:rsidRPr="008E7C21">
        <w:rPr>
          <w:rFonts w:asciiTheme="majorBidi" w:hAnsiTheme="majorBidi" w:cstheme="majorBidi"/>
          <w:sz w:val="24"/>
          <w:szCs w:val="24"/>
          <w:lang w:eastAsia="zh-CN"/>
          <w:rPrChange w:id="40" w:author="Desmond" w:date="2023-02-01T13:27:00Z">
            <w:rPr>
              <w:rFonts w:asciiTheme="majorBidi" w:hAnsiTheme="majorBidi" w:cstheme="majorBidi"/>
              <w:sz w:val="24"/>
              <w:szCs w:val="24"/>
              <w:lang w:val="pt-PT" w:eastAsia="zh-CN"/>
            </w:rPr>
          </w:rPrChange>
        </w:rPr>
        <w:t xml:space="preserve">regimes </w:t>
      </w:r>
      <w:r w:rsidR="00E91FDF">
        <w:rPr>
          <w:rFonts w:asciiTheme="majorBidi" w:hAnsiTheme="majorBidi" w:cstheme="majorBidi"/>
          <w:sz w:val="24"/>
          <w:szCs w:val="24"/>
          <w:lang w:eastAsia="zh-CN"/>
        </w:rPr>
        <w:fldChar w:fldCharType="begin"/>
      </w:r>
      <w:r w:rsidR="006C4AEC">
        <w:rPr>
          <w:rFonts w:asciiTheme="majorBidi" w:hAnsiTheme="majorBidi" w:cstheme="majorBidi"/>
          <w:sz w:val="24"/>
          <w:szCs w:val="24"/>
          <w:lang w:eastAsia="zh-CN"/>
        </w:rPr>
        <w:instrText xml:space="preserve"> ADDIN ZOTERO_ITEM CSL_CITATION {"citationID":"SW58DsKq","properties":{"formattedCitation":"(Darand &amp; Mansouri Daneshvar, 2014)","plainCitation":"(Darand &amp; Mansouri Daneshvar, 2014)","noteIndex":0},"citationItems":[{"id":9,"uris":["http://zotero.org/users/local/ODovRwqy/items/VUTR9A8U","http://zotero.org/users/11014702/items/VUTR9A8U"],"itemData":{"id":9,"type":"article-journal","abstract":"Daily gridded precipitation data, between years 1951 and 2007, obtained from APHRODITE database, were analyzed to regionalize precipitation regimes in Iran country. The S–mode of principal component analysis (PCA) was applied on seasonal correlation matrix with eight derived variables. Based on eigenvalues over one, three factors were extracted between the components and varimax rotation was used to enhance interpretability of retained PCA scores. Then, hierarchical clustering analysis (HCA) was applied to group the homogeneous precipitation regimes. According to the HCA, nine distinct and homogenous regions were recognized. Then, the Kolmogorov–Smirnov test on seasonal percentage of precipitation distribution in these regions was used to identify the independent regimes which have been spatially mapped by using GIS. This study showed that the APHRODITE dataset potentially could be used for regionalization of precipitation regimes in Iran. According to the results, use of this dataset in order to group precipitation regimes is recommended for arid and semi–arid regions of mid–latitudes, especially in the Middle East countries.","container-title":"Environmental Processes","DOI":"10.1007/s40710-014-0039-1","ISSN":"2198-7505","issue":"4","journalAbbreviation":"Environ.  Process.","language":"en","page":"517-532","source":"Springer Link","title":"Regionalization of Precipitation Regimes in Iran Using Principal Component Analysis and Hierarchical Clustering Analysis","volume":"1","author":[{"family":"Darand","given":"Mohammad"},{"family":"Mansouri Daneshvar","given":"Mohammad Reza"}],"issued":{"date-parts":[["2014",12,1]]}}}],"schema":"https://github.com/citation-style-language/schema/raw/master/csl-citation.json"} </w:instrText>
      </w:r>
      <w:r w:rsidR="00E91FDF">
        <w:rPr>
          <w:rFonts w:asciiTheme="majorBidi" w:hAnsiTheme="majorBidi" w:cstheme="majorBidi"/>
          <w:sz w:val="24"/>
          <w:szCs w:val="24"/>
          <w:lang w:eastAsia="zh-CN"/>
        </w:rPr>
        <w:fldChar w:fldCharType="separate"/>
      </w:r>
      <w:r w:rsidR="00206B46" w:rsidRPr="00206B46">
        <w:rPr>
          <w:rFonts w:ascii="Times New Roman" w:hAnsi="Times New Roman" w:cs="Times New Roman"/>
          <w:sz w:val="24"/>
        </w:rPr>
        <w:t>(</w:t>
      </w:r>
      <w:proofErr w:type="spellStart"/>
      <w:r w:rsidR="00206B46" w:rsidRPr="00206B46">
        <w:rPr>
          <w:rFonts w:ascii="Times New Roman" w:hAnsi="Times New Roman" w:cs="Times New Roman"/>
          <w:sz w:val="24"/>
        </w:rPr>
        <w:t>Darand</w:t>
      </w:r>
      <w:proofErr w:type="spellEnd"/>
      <w:r w:rsidR="00206B46" w:rsidRPr="00206B46">
        <w:rPr>
          <w:rFonts w:ascii="Times New Roman" w:hAnsi="Times New Roman" w:cs="Times New Roman"/>
          <w:sz w:val="24"/>
        </w:rPr>
        <w:t xml:space="preserve"> &amp; Mansouri </w:t>
      </w:r>
      <w:proofErr w:type="spellStart"/>
      <w:r w:rsidR="00206B46" w:rsidRPr="00206B46">
        <w:rPr>
          <w:rFonts w:ascii="Times New Roman" w:hAnsi="Times New Roman" w:cs="Times New Roman"/>
          <w:sz w:val="24"/>
        </w:rPr>
        <w:t>Daneshvar</w:t>
      </w:r>
      <w:proofErr w:type="spellEnd"/>
      <w:r w:rsidR="00206B46" w:rsidRPr="00206B46">
        <w:rPr>
          <w:rFonts w:ascii="Times New Roman" w:hAnsi="Times New Roman" w:cs="Times New Roman"/>
          <w:sz w:val="24"/>
        </w:rPr>
        <w:t>, 2014)</w:t>
      </w:r>
      <w:r w:rsidR="00E91FDF">
        <w:rPr>
          <w:rFonts w:asciiTheme="majorBidi" w:hAnsiTheme="majorBidi" w:cstheme="majorBidi"/>
          <w:sz w:val="24"/>
          <w:szCs w:val="24"/>
          <w:lang w:eastAsia="zh-CN"/>
        </w:rPr>
        <w:fldChar w:fldCharType="end"/>
      </w:r>
      <w:r w:rsidR="00E91FDF" w:rsidRPr="008E7C21">
        <w:rPr>
          <w:rFonts w:asciiTheme="majorBidi" w:hAnsiTheme="majorBidi" w:cstheme="majorBidi"/>
          <w:sz w:val="24"/>
          <w:szCs w:val="24"/>
          <w:lang w:eastAsia="zh-CN"/>
          <w:rPrChange w:id="41" w:author="Desmond" w:date="2023-02-01T13:27:00Z">
            <w:rPr>
              <w:rFonts w:asciiTheme="majorBidi" w:hAnsiTheme="majorBidi" w:cstheme="majorBidi"/>
              <w:sz w:val="24"/>
              <w:szCs w:val="24"/>
              <w:lang w:val="pt-PT" w:eastAsia="zh-CN"/>
            </w:rPr>
          </w:rPrChange>
        </w:rPr>
        <w:t>.</w:t>
      </w:r>
      <w:r w:rsidR="009A2928" w:rsidRPr="008E7C21">
        <w:rPr>
          <w:rPrChange w:id="42" w:author="Desmond" w:date="2023-02-01T13:27:00Z">
            <w:rPr>
              <w:lang w:val="pt-PT"/>
            </w:rPr>
          </w:rPrChange>
        </w:rPr>
        <w:t xml:space="preserve"> </w:t>
      </w:r>
      <w:ins w:id="43" w:author="Desmond" w:date="2023-02-01T14:27:00Z">
        <w:r w:rsidR="00037D3A" w:rsidRPr="00037D3A">
          <w:rPr>
            <w:rFonts w:asciiTheme="majorBidi" w:hAnsiTheme="majorBidi" w:cstheme="majorBidi"/>
            <w:sz w:val="24"/>
            <w:szCs w:val="24"/>
            <w:lang w:eastAsia="zh-CN"/>
          </w:rPr>
          <w:t>In this study, we will also consider the census results as high-dimensional self-similarity data and build a regionalized analysis model based on the use of PCA and CA.</w:t>
        </w:r>
      </w:ins>
      <w:commentRangeStart w:id="44"/>
      <w:del w:id="45" w:author="Desmond" w:date="2023-02-01T14:27:00Z">
        <w:r w:rsidR="009A2928" w:rsidRPr="009A2928" w:rsidDel="00037D3A">
          <w:rPr>
            <w:rFonts w:asciiTheme="majorBidi" w:hAnsiTheme="majorBidi" w:cstheme="majorBidi"/>
            <w:sz w:val="24"/>
            <w:szCs w:val="24"/>
            <w:lang w:eastAsia="zh-CN"/>
          </w:rPr>
          <w:delText>In this study we will look at population as a material of mobility as well, building a regionalized analysis model based on the use of PCA and CA.</w:delText>
        </w:r>
        <w:commentRangeEnd w:id="44"/>
        <w:r w:rsidR="00F642E7" w:rsidDel="00037D3A">
          <w:rPr>
            <w:rStyle w:val="ac"/>
          </w:rPr>
          <w:commentReference w:id="44"/>
        </w:r>
      </w:del>
    </w:p>
    <w:p w14:paraId="7F75230A" w14:textId="75C8A990" w:rsidR="00476A6C" w:rsidDel="0070087D" w:rsidRDefault="00476A6C" w:rsidP="00F65C21">
      <w:pPr>
        <w:spacing w:line="276" w:lineRule="auto"/>
        <w:jc w:val="both"/>
        <w:rPr>
          <w:del w:id="46" w:author="Albert Acedo Sanchez" w:date="2023-01-30T16:58:00Z"/>
          <w:rFonts w:asciiTheme="majorBidi" w:hAnsiTheme="majorBidi" w:cstheme="majorBidi"/>
          <w:sz w:val="24"/>
          <w:szCs w:val="24"/>
          <w:lang w:eastAsia="zh-CN"/>
        </w:rPr>
      </w:pPr>
      <w:r w:rsidRPr="00476A6C">
        <w:rPr>
          <w:rFonts w:asciiTheme="majorBidi" w:hAnsiTheme="majorBidi" w:cstheme="majorBidi"/>
          <w:sz w:val="24"/>
          <w:szCs w:val="24"/>
          <w:lang w:eastAsia="zh-CN"/>
        </w:rPr>
        <w:t>However, traditional PCA does not take into account spatial heterogeneity, which is an important issue and characteristic of cross-spatial relationships and processes</w:t>
      </w:r>
      <w:r>
        <w:rPr>
          <w:rFonts w:asciiTheme="majorBidi" w:hAnsiTheme="majorBidi" w:cstheme="majorBidi"/>
          <w:sz w:val="24"/>
          <w:szCs w:val="24"/>
          <w:lang w:eastAsia="zh-CN"/>
        </w:rPr>
        <w:t xml:space="preserve"> </w:t>
      </w:r>
      <w:r>
        <w:rPr>
          <w:rFonts w:asciiTheme="majorBidi" w:hAnsiTheme="majorBidi" w:cstheme="majorBidi"/>
          <w:sz w:val="24"/>
          <w:szCs w:val="24"/>
          <w:lang w:eastAsia="zh-CN"/>
        </w:rPr>
        <w:fldChar w:fldCharType="begin"/>
      </w:r>
      <w:r w:rsidR="006C4AEC">
        <w:rPr>
          <w:rFonts w:asciiTheme="majorBidi" w:hAnsiTheme="majorBidi" w:cstheme="majorBidi"/>
          <w:sz w:val="24"/>
          <w:szCs w:val="24"/>
          <w:lang w:eastAsia="zh-CN"/>
        </w:rPr>
        <w:instrText xml:space="preserve"> ADDIN ZOTERO_ITEM CSL_CITATION {"citationID":"trhPAw8d","properties":{"formattedCitation":"(Goodchild &amp; Haining, 2004)","plainCitation":"(Goodchild &amp; Haining, 2004)","noteIndex":0},"citationItems":[{"id":14,"uris":["http://zotero.org/users/local/ODovRwqy/items/3VCMCGUY","http://zotero.org/users/11014702/items/3VCMCGUY"],"itemData":{"id":14,"type":"article-journal","abstract":"Abstract. This article identifies some of the important developments in GIS and spatial data analysis since the early 1950s. Although GIS and spatial data analysis started out as two more or less separate areas of research and application, they have grown closer together over time. We argue that the two areas meet in the field of geographic information science, with each supporting and adding value to the other. The article starts off providing a critical retrospective of developments over the past 50 years. Subsequently, we reflect on current challenges and speculate about the future. Finally, we comment on the potential for convergence of developments in GIS and spatial data analysis under the rubric of geographic information science (GIScience).","container-title":"Papers in Regional Science","DOI":"10.1007/s10110-003-0190-y","ISSN":"1435-5957","issue":"1","language":"en","note":"_eprint: https://onlinelibrary.wiley.com/doi/pdf/10.1007/s10110-003-0190-y","page":"363-385","source":"Wiley Online Library","title":"GIS and spatial data analysis: Converging perspectives","title-short":"GIS and spatial data analysis","volume":"83","author":[{"family":"Goodchild","given":"Michael F."},{"family":"Haining","given":"Robert P."}],"issued":{"date-parts":[["2004"]]}}}],"schema":"https://github.com/citation-style-language/schema/raw/master/csl-citation.json"} </w:instrText>
      </w:r>
      <w:r>
        <w:rPr>
          <w:rFonts w:asciiTheme="majorBidi" w:hAnsiTheme="majorBidi" w:cstheme="majorBidi"/>
          <w:sz w:val="24"/>
          <w:szCs w:val="24"/>
          <w:lang w:eastAsia="zh-CN"/>
        </w:rPr>
        <w:fldChar w:fldCharType="separate"/>
      </w:r>
      <w:r w:rsidR="00206B46" w:rsidRPr="00206B46">
        <w:rPr>
          <w:rFonts w:ascii="Times New Roman" w:hAnsi="Times New Roman" w:cs="Times New Roman"/>
          <w:sz w:val="24"/>
        </w:rPr>
        <w:t xml:space="preserve">(Goodchild &amp; </w:t>
      </w:r>
      <w:proofErr w:type="spellStart"/>
      <w:r w:rsidR="00206B46" w:rsidRPr="00206B46">
        <w:rPr>
          <w:rFonts w:ascii="Times New Roman" w:hAnsi="Times New Roman" w:cs="Times New Roman"/>
          <w:sz w:val="24"/>
        </w:rPr>
        <w:t>Haining</w:t>
      </w:r>
      <w:proofErr w:type="spellEnd"/>
      <w:r w:rsidR="00206B46" w:rsidRPr="00206B46">
        <w:rPr>
          <w:rFonts w:ascii="Times New Roman" w:hAnsi="Times New Roman" w:cs="Times New Roman"/>
          <w:sz w:val="24"/>
        </w:rPr>
        <w:t>, 2004)</w:t>
      </w:r>
      <w:r>
        <w:rPr>
          <w:rFonts w:asciiTheme="majorBidi" w:hAnsiTheme="majorBidi" w:cstheme="majorBidi"/>
          <w:sz w:val="24"/>
          <w:szCs w:val="24"/>
          <w:lang w:eastAsia="zh-CN"/>
        </w:rPr>
        <w:fldChar w:fldCharType="end"/>
      </w:r>
      <w:r w:rsidRPr="00476A6C">
        <w:rPr>
          <w:rFonts w:asciiTheme="majorBidi" w:hAnsiTheme="majorBidi" w:cstheme="majorBidi"/>
          <w:sz w:val="24"/>
          <w:szCs w:val="24"/>
          <w:lang w:eastAsia="zh-CN"/>
        </w:rPr>
        <w:t>. The correlation between variables may change with location. Therefore, a model based on geographic weights must be applie</w:t>
      </w:r>
      <w:r>
        <w:rPr>
          <w:rFonts w:asciiTheme="majorBidi" w:hAnsiTheme="majorBidi" w:cstheme="majorBidi"/>
          <w:sz w:val="24"/>
          <w:szCs w:val="24"/>
          <w:lang w:eastAsia="zh-CN"/>
        </w:rPr>
        <w:t>d.</w:t>
      </w:r>
      <w:r w:rsidR="006D3D00" w:rsidRPr="006D3D00">
        <w:t xml:space="preserve"> </w:t>
      </w:r>
      <w:r w:rsidR="006D3D00" w:rsidRPr="006D3D00">
        <w:rPr>
          <w:rFonts w:asciiTheme="majorBidi" w:hAnsiTheme="majorBidi" w:cstheme="majorBidi"/>
          <w:sz w:val="24"/>
          <w:szCs w:val="24"/>
          <w:lang w:eastAsia="zh-CN"/>
        </w:rPr>
        <w:t>The Geographically Weighted Principal Component Analysis (GWPCA) method, as a localized version of PCA, has stronger explanatory power by considering the spatial non-smoothness of statistical significance compared to global PCA. A geographically weighted variant of PCA was used for the first time to explore the demographic characteristics of Northern Ireland</w:t>
      </w:r>
      <w:r w:rsidR="006D3D00">
        <w:rPr>
          <w:rFonts w:asciiTheme="majorBidi" w:hAnsiTheme="majorBidi" w:cstheme="majorBidi"/>
          <w:sz w:val="24"/>
          <w:szCs w:val="24"/>
          <w:lang w:eastAsia="zh-CN"/>
        </w:rPr>
        <w:fldChar w:fldCharType="begin"/>
      </w:r>
      <w:r w:rsidR="006C4AEC">
        <w:rPr>
          <w:rFonts w:asciiTheme="majorBidi" w:hAnsiTheme="majorBidi" w:cstheme="majorBidi"/>
          <w:sz w:val="24"/>
          <w:szCs w:val="24"/>
          <w:lang w:eastAsia="zh-CN"/>
        </w:rPr>
        <w:instrText xml:space="preserve"> ADDIN ZOTERO_ITEM CSL_CITATION {"citationID":"uXK7PuGI","properties":{"formattedCitation":"(Lloyd, 2010)","plainCitation":"(Lloyd, 2010)","noteIndex":0},"citationItems":[{"id":20,"uris":["http://zotero.org/users/local/ODovRwqy/items/EZCJLXJI","http://zotero.org/users/11014702/items/EZCJLXJI"],"itemData":{"id":20,"type":"article-journal","abstract":"The analysis of quantitative sources of data on multiple population characteristics is often conducted through the use of some form of multivariate statistical procedure such as principal components analysis (PCA). Such approaches assist in the identification of characteristics that group different populations or that vary between these groups. This paper focuses on two particular problems that are rarely considered in the analysis of multivariate population data. Firstly, it makes use of methods for dealing properly with compositional data (i.e., sets of values that sum to a constant such as 1 (proportions) or 100 (percentages)). Secondly, it uses a geographically weighted variant of PCA (GWPCA) (in addition to standard PCA) to explore variations in the characteristics in the population across the study area. In cases where data are spatially-referenced (and are therefore mappable), standard PCA, like any global summary, captures general trends but may mask marked local variations. GWPCA allows assessment of the representivity of standard PCA by providing locally-derived sets of principal components at all data locations. The methods are illustrated through a case study with focuses on selected characteristics of the population of Northern Ireland as represented in data released from the 2001 Census of Population. Key substantive findings include that the characteristics which most strongly differentiate members of the population are geographically variable.","container-title":"Computers, Environment and Urban Systems","DOI":"10.1016/j.compenvurbsys.2010.02.005","ISSN":"0198-9715","issue":"5","journalAbbreviation":"Computers, Environment and Urban Systems","language":"en","page":"389-399","source":"ScienceDirect","title":"Analysing population characteristics using geographically weighted principal components analysis: A case study of Northern Ireland in 2001","title-short":"Analysing population characteristics using geographically weighted principal components analysis","volume":"34","author":[{"family":"Lloyd","given":"Christopher D."}],"issued":{"date-parts":[["2010",8,1]]}}}],"schema":"https://github.com/citation-style-language/schema/raw/master/csl-citation.json"} </w:instrText>
      </w:r>
      <w:r w:rsidR="006D3D00">
        <w:rPr>
          <w:rFonts w:asciiTheme="majorBidi" w:hAnsiTheme="majorBidi" w:cstheme="majorBidi"/>
          <w:sz w:val="24"/>
          <w:szCs w:val="24"/>
          <w:lang w:eastAsia="zh-CN"/>
        </w:rPr>
        <w:fldChar w:fldCharType="separate"/>
      </w:r>
      <w:r w:rsidR="00206B46" w:rsidRPr="00206B46">
        <w:rPr>
          <w:rFonts w:ascii="Times New Roman" w:hAnsi="Times New Roman" w:cs="Times New Roman"/>
          <w:sz w:val="24"/>
        </w:rPr>
        <w:t>(Lloyd, 2010)</w:t>
      </w:r>
      <w:r w:rsidR="006D3D00">
        <w:rPr>
          <w:rFonts w:asciiTheme="majorBidi" w:hAnsiTheme="majorBidi" w:cstheme="majorBidi"/>
          <w:sz w:val="24"/>
          <w:szCs w:val="24"/>
          <w:lang w:eastAsia="zh-CN"/>
        </w:rPr>
        <w:fldChar w:fldCharType="end"/>
      </w:r>
      <w:r w:rsidR="006D3D00" w:rsidRPr="006D3D00">
        <w:rPr>
          <w:rFonts w:asciiTheme="majorBidi" w:hAnsiTheme="majorBidi" w:cstheme="majorBidi"/>
          <w:sz w:val="24"/>
          <w:szCs w:val="24"/>
          <w:lang w:eastAsia="zh-CN"/>
        </w:rPr>
        <w:t>. GWPCA was applied to study the residential environment and housing market segmentation</w:t>
      </w:r>
      <w:r w:rsidR="006D3D00">
        <w:rPr>
          <w:rFonts w:asciiTheme="majorBidi" w:hAnsiTheme="majorBidi" w:cstheme="majorBidi"/>
          <w:sz w:val="24"/>
          <w:szCs w:val="24"/>
          <w:lang w:eastAsia="zh-CN"/>
        </w:rPr>
        <w:fldChar w:fldCharType="begin"/>
      </w:r>
      <w:r w:rsidR="006C4AEC">
        <w:rPr>
          <w:rFonts w:asciiTheme="majorBidi" w:hAnsiTheme="majorBidi" w:cstheme="majorBidi"/>
          <w:sz w:val="24"/>
          <w:szCs w:val="24"/>
          <w:lang w:eastAsia="zh-CN"/>
        </w:rPr>
        <w:instrText xml:space="preserve"> ADDIN ZOTERO_ITEM CSL_CITATION {"citationID":"JVpkoRJo","properties":{"formattedCitation":"(Wu et al., 2018)","plainCitation":"(Wu et al., 2018)","noteIndex":0},"citationItems":[{"id":15,"uris":["http://zotero.org/users/local/ODovRwqy/items/8KKIUPNG","http://zotero.org/users/11014702/items/8KKIUPNG"],"itemData":{"id":15,"type":"article-journal","abstract":"Housing market segmentation is significant at both the conceptual and empirical levels because it reflects the spatial heterogeneity of housing prices, improves the predictive accuracy of housing prices, and indicates dynamic changes in housing markets. The existing literature offers a popular framework, called the data-driven method, to delineate submarkets based on principal component analysis (PCA) and cluster analysis; however, the traditional framework does not consider spatial heterogeneity and has difficulty balancing the spatial relationships (i.e., distance and topological relationships) and attribute similarities. To address these limitations, this paper proposes a modified data-driven framework for delineating housing submarkets by integrating geographically weighted principal component analysis (GWPCA), a spatial heterogeneity test, a density-based spatial clustering (DBSC) algorithm, and hedonic validation. The modified framework is applied to housing-market segmentation in Shenzhen, China. The results indicate that the modified framework exhibits the best performance in submarket segmentation in Shenzhen. The framework has important implications and high potential for identifying housing submarkets statistically, and it can be generalized and applied to housing markets in other cities. In addition, the visualisation results can be used by appraisers for property valuation and by city planners for facility management and social-equality improvement and balance.","container-title":"Journal of Urban Planning and Development","DOI":"10.1061/(ASCE)UP.1943-5444.0000473","journalAbbreviation":"Journal of Urban Planning and Development","source":"ResearchGate","title":"Modified Data-Driven Framework for Housing Market Segmentation","volume":"144","author":[{"family":"Wu","given":"Chao"},{"family":"ye","given":"Xinyue"},{"family":"Ren","given":"Fu"},{"family":"Du","given":"Qingyun"}],"issued":{"date-parts":[["2018",8,31]]}}}],"schema":"https://github.com/citation-style-language/schema/raw/master/csl-citation.json"} </w:instrText>
      </w:r>
      <w:r w:rsidR="006D3D00">
        <w:rPr>
          <w:rFonts w:asciiTheme="majorBidi" w:hAnsiTheme="majorBidi" w:cstheme="majorBidi"/>
          <w:sz w:val="24"/>
          <w:szCs w:val="24"/>
          <w:lang w:eastAsia="zh-CN"/>
        </w:rPr>
        <w:fldChar w:fldCharType="separate"/>
      </w:r>
      <w:r w:rsidR="00206B46" w:rsidRPr="00206B46">
        <w:rPr>
          <w:rFonts w:ascii="Times New Roman" w:hAnsi="Times New Roman" w:cs="Times New Roman"/>
          <w:sz w:val="24"/>
        </w:rPr>
        <w:t>(Wu et al., 2018)</w:t>
      </w:r>
      <w:r w:rsidR="006D3D00">
        <w:rPr>
          <w:rFonts w:asciiTheme="majorBidi" w:hAnsiTheme="majorBidi" w:cstheme="majorBidi"/>
          <w:sz w:val="24"/>
          <w:szCs w:val="24"/>
          <w:lang w:eastAsia="zh-CN"/>
        </w:rPr>
        <w:fldChar w:fldCharType="end"/>
      </w:r>
      <w:r w:rsidR="006D3D00" w:rsidRPr="006D3D00">
        <w:rPr>
          <w:rFonts w:asciiTheme="majorBidi" w:hAnsiTheme="majorBidi" w:cstheme="majorBidi"/>
          <w:sz w:val="24"/>
          <w:szCs w:val="24"/>
          <w:lang w:eastAsia="zh-CN"/>
        </w:rPr>
        <w:t xml:space="preserve">. </w:t>
      </w:r>
      <w:ins w:id="47" w:author="Desmond" w:date="2023-02-01T13:28:00Z">
        <w:r w:rsidR="008E7C21" w:rsidRPr="008E7C21">
          <w:rPr>
            <w:rFonts w:asciiTheme="majorBidi" w:hAnsiTheme="majorBidi" w:cstheme="majorBidi"/>
            <w:sz w:val="24"/>
            <w:szCs w:val="24"/>
            <w:lang w:eastAsia="zh-CN"/>
          </w:rPr>
          <w:t>However, GWPCA has not been very widely implemented and applied in urban regionalization.</w:t>
        </w:r>
      </w:ins>
      <w:commentRangeStart w:id="48"/>
      <w:del w:id="49" w:author="Desmond" w:date="2023-02-01T13:28:00Z">
        <w:r w:rsidR="006D3D00" w:rsidRPr="006D3D00" w:rsidDel="008E7C21">
          <w:rPr>
            <w:rFonts w:asciiTheme="majorBidi" w:hAnsiTheme="majorBidi" w:cstheme="majorBidi"/>
            <w:sz w:val="24"/>
            <w:szCs w:val="24"/>
            <w:lang w:eastAsia="zh-CN"/>
          </w:rPr>
          <w:delText>However, the application of GWPCA to urban regionalization remains understudied.</w:delText>
        </w:r>
        <w:commentRangeEnd w:id="48"/>
        <w:r w:rsidR="00F642E7" w:rsidDel="008E7C21">
          <w:rPr>
            <w:rStyle w:val="ac"/>
          </w:rPr>
          <w:commentReference w:id="48"/>
        </w:r>
      </w:del>
    </w:p>
    <w:p w14:paraId="23F75933" w14:textId="6325AC41" w:rsidR="006D3D00" w:rsidDel="0070087D" w:rsidRDefault="006D3D00" w:rsidP="00F65C21">
      <w:pPr>
        <w:spacing w:line="276" w:lineRule="auto"/>
        <w:jc w:val="both"/>
        <w:rPr>
          <w:del w:id="50" w:author="Albert Acedo Sanchez" w:date="2023-01-30T16:58:00Z"/>
          <w:rFonts w:asciiTheme="majorBidi" w:hAnsiTheme="majorBidi" w:cstheme="majorBidi"/>
          <w:sz w:val="24"/>
          <w:szCs w:val="24"/>
          <w:lang w:eastAsia="zh-CN"/>
        </w:rPr>
      </w:pPr>
    </w:p>
    <w:p w14:paraId="1B2945FA" w14:textId="624FB712" w:rsidR="00DA69D7" w:rsidRPr="00DA69D7" w:rsidDel="0070087D" w:rsidRDefault="00A4613A" w:rsidP="00F65C21">
      <w:pPr>
        <w:jc w:val="both"/>
        <w:rPr>
          <w:del w:id="51" w:author="Albert Acedo Sanchez" w:date="2023-01-30T16:58:00Z"/>
          <w:rFonts w:asciiTheme="majorBidi" w:hAnsiTheme="majorBidi" w:cstheme="majorBidi"/>
          <w:sz w:val="24"/>
          <w:szCs w:val="24"/>
          <w:lang w:eastAsia="zh-CN"/>
        </w:rPr>
      </w:pPr>
      <w:del w:id="52" w:author="Albert Acedo Sanchez" w:date="2023-01-30T16:58:00Z">
        <w:r w:rsidRPr="00A4613A" w:rsidDel="0070087D">
          <w:rPr>
            <w:rFonts w:asciiTheme="majorBidi" w:hAnsiTheme="majorBidi" w:cstheme="majorBidi"/>
            <w:sz w:val="24"/>
            <w:szCs w:val="24"/>
            <w:lang w:eastAsia="zh-CN"/>
          </w:rPr>
          <w:delText>In this study, we will first determine the optimal number of regions based on two different data by using a global PCA approach and appropriate CA techniques. After this geographical weights (GW) will be added to our study by introducing 4 types of GW: QUEEN, KNN , BOLCK , UNITED to determine the most suitable type of GW for this study</w:delText>
        </w:r>
        <w:r w:rsidR="00DA69D7" w:rsidDel="0070087D">
          <w:rPr>
            <w:rFonts w:asciiTheme="majorBidi" w:hAnsiTheme="majorBidi" w:cstheme="majorBidi"/>
            <w:sz w:val="24"/>
            <w:szCs w:val="24"/>
            <w:lang w:eastAsia="zh-CN"/>
          </w:rPr>
          <w:delText xml:space="preserve"> </w:delText>
        </w:r>
        <w:r w:rsidR="00DA69D7" w:rsidDel="0070087D">
          <w:rPr>
            <w:rFonts w:asciiTheme="majorBidi" w:hAnsiTheme="majorBidi" w:cstheme="majorBidi"/>
            <w:sz w:val="24"/>
            <w:szCs w:val="24"/>
            <w:lang w:eastAsia="zh-CN"/>
          </w:rPr>
          <w:fldChar w:fldCharType="begin"/>
        </w:r>
        <w:r w:rsidR="00DA69D7" w:rsidDel="0070087D">
          <w:rPr>
            <w:rFonts w:asciiTheme="majorBidi" w:hAnsiTheme="majorBidi" w:cstheme="majorBidi"/>
            <w:sz w:val="24"/>
            <w:szCs w:val="24"/>
            <w:lang w:eastAsia="zh-CN"/>
          </w:rPr>
          <w:delInstrText xml:space="preserve"> ADDIN ZOTERO_ITEM CSL_CITATION {"citationID":"RBKGuipV","properties":{"formattedCitation":"(J. Rey et al., n.d.)","plainCitation":"(J. Rey et al., n.d.)","noteIndex":0},"citationItems":[{"id":4,"uris":["http://zotero.org/users/local/ODovRwqy/items/JKXDTS8A"],"itemData":{"id":4,"type":"webpage","abstract":"Clustering &amp; Regionalization\nThe world’s hardest questions are complex and multi-faceted. Effective methods to learn from data recognize this. Many questions and challenges are inherently multidimensional; they are affected, shaped, and defined by many different components all acting simultaneously. In statistical terms, these processes are called multivariate processes, as opposed to univariate processes, where only a single variable acts at once. Clustering is a fundamental method of geographical analysis that draws insights from large, complex multivariate processes. It works by finding similarities among the many dimensions in a multivariate process, condensing them down into a simpler representation. Thus, through clustering, a complex and difficult to understand process is recast into a simpler one that even non-technical audiences can use.","container-title":"Geographic Data Science with Python","title":"Clustering &amp; Regionalization — Geographic Data Science with Python","URL":"https://geographicdata.science/book/notebooks/10_clustering_and_regionalization.html","author":[{"family":"J. Rey","given":"Sergio"},{"family":"Arribas-Bel","given":"Dani"},{"family":"J. Wolf","given":"Levi"}],"accessed":{"date-parts":[["2023",1,17]]}}}],"schema":"https://github.com/citation-style-language/schema/raw/master/csl-citation.json"} </w:delInstrText>
        </w:r>
        <w:r w:rsidR="00DA69D7" w:rsidDel="0070087D">
          <w:rPr>
            <w:rFonts w:asciiTheme="majorBidi" w:hAnsiTheme="majorBidi" w:cstheme="majorBidi"/>
            <w:sz w:val="24"/>
            <w:szCs w:val="24"/>
            <w:lang w:eastAsia="zh-CN"/>
          </w:rPr>
          <w:fldChar w:fldCharType="separate"/>
        </w:r>
        <w:r w:rsidR="00DA69D7" w:rsidRPr="00DA69D7" w:rsidDel="0070087D">
          <w:rPr>
            <w:rFonts w:ascii="Times New Roman" w:hAnsi="Times New Roman" w:cs="Times New Roman"/>
            <w:sz w:val="24"/>
          </w:rPr>
          <w:delText>(J. Rey et al., n.d.)</w:delText>
        </w:r>
        <w:r w:rsidR="00DA69D7" w:rsidDel="0070087D">
          <w:rPr>
            <w:rFonts w:asciiTheme="majorBidi" w:hAnsiTheme="majorBidi" w:cstheme="majorBidi"/>
            <w:sz w:val="24"/>
            <w:szCs w:val="24"/>
            <w:lang w:eastAsia="zh-CN"/>
          </w:rPr>
          <w:fldChar w:fldCharType="end"/>
        </w:r>
        <w:r w:rsidR="00DA69D7" w:rsidDel="0070087D">
          <w:rPr>
            <w:rFonts w:asciiTheme="majorBidi" w:hAnsiTheme="majorBidi" w:cstheme="majorBidi"/>
            <w:sz w:val="24"/>
            <w:szCs w:val="24"/>
            <w:lang w:eastAsia="zh-CN"/>
          </w:rPr>
          <w:delText xml:space="preserve">. </w:delText>
        </w:r>
        <w:r w:rsidRPr="00A4613A" w:rsidDel="0070087D">
          <w:rPr>
            <w:rFonts w:asciiTheme="majorBidi" w:hAnsiTheme="majorBidi" w:cstheme="majorBidi"/>
            <w:sz w:val="24"/>
            <w:szCs w:val="24"/>
            <w:lang w:eastAsia="zh-CN"/>
          </w:rPr>
          <w:delText>After determining the type of GW we need to add, we will keep tuning the parameters to get the optimal parameters for the GW we need. Finally, we will obtain two new models of the Lisbon parish area based on different generations of census data and reconstructed by GWPCA technique.</w:delText>
        </w:r>
        <w:r w:rsidR="00DA69D7" w:rsidRPr="00DA69D7" w:rsidDel="0070087D">
          <w:delText xml:space="preserve"> </w:delText>
        </w:r>
        <w:r w:rsidR="00DA69D7" w:rsidRPr="00DA69D7" w:rsidDel="0070087D">
          <w:rPr>
            <w:rFonts w:asciiTheme="majorBidi" w:hAnsiTheme="majorBidi" w:cstheme="majorBidi"/>
            <w:sz w:val="24"/>
            <w:szCs w:val="24"/>
            <w:lang w:eastAsia="zh-CN"/>
          </w:rPr>
          <w:delText xml:space="preserve">After this, we need </w:delText>
        </w:r>
        <w:r w:rsidR="00DA69D7" w:rsidRPr="00DA69D7" w:rsidDel="0070087D">
          <w:rPr>
            <w:rFonts w:asciiTheme="majorBidi" w:hAnsiTheme="majorBidi" w:cstheme="majorBidi"/>
            <w:sz w:val="24"/>
            <w:szCs w:val="24"/>
            <w:lang w:eastAsia="zh-CN"/>
          </w:rPr>
          <w:lastRenderedPageBreak/>
          <w:delText>to analyze the two models by comparing their construction process and their results. The most influential elements in this process are explored, and the changes they produce. And analyze whether the five guidelines of regionalization are strictly adhered to: 1. all methods aggregate geographic areas into a predetermined number of regions, while optimizing a specific aggregation criterion. 2. regions within a region must be geographically connected (spatial continuity constraint). 3. the number of regions must be less than or equal to the number of regions. 4. Each region can be assigned to one and only one area. 5. Each region must contain at least one area</w:delText>
        </w:r>
        <w:r w:rsidR="00DA69D7" w:rsidDel="0070087D">
          <w:rPr>
            <w:rFonts w:asciiTheme="majorBidi" w:hAnsiTheme="majorBidi" w:cstheme="majorBidi"/>
            <w:sz w:val="24"/>
            <w:szCs w:val="24"/>
            <w:lang w:eastAsia="zh-CN"/>
          </w:rPr>
          <w:delText xml:space="preserve"> </w:delText>
        </w:r>
        <w:r w:rsidR="00DA69D7" w:rsidDel="0070087D">
          <w:rPr>
            <w:rFonts w:asciiTheme="majorBidi" w:hAnsiTheme="majorBidi" w:cstheme="majorBidi"/>
            <w:sz w:val="24"/>
            <w:szCs w:val="24"/>
            <w:lang w:eastAsia="zh-CN"/>
          </w:rPr>
          <w:fldChar w:fldCharType="begin"/>
        </w:r>
        <w:r w:rsidR="00DA69D7" w:rsidDel="0070087D">
          <w:rPr>
            <w:rFonts w:asciiTheme="majorBidi" w:hAnsiTheme="majorBidi" w:cstheme="majorBidi"/>
            <w:sz w:val="24"/>
            <w:szCs w:val="24"/>
            <w:lang w:eastAsia="zh-CN"/>
          </w:rPr>
          <w:delInstrText xml:space="preserve"> ADDIN ZOTERO_ITEM CSL_CITATION {"citationID":"JoBl8lPQ","properties":{"formattedCitation":"(Duque et al., 2007)","plainCitation":"(Duque et al., 2007)","noteIndex":0},"citationItems":[{"id":6,"uris":["http://zotero.org/users/local/ODovRwqy/items/JZDC4MDY"],"itemData":{"id":6,"type":"article-journal","abstract":"This article reviews almost four decades of contributions on the subject of supervised regionalization methods. These methods aggregate a set of areas into a predefined number of spatially contiguous regions while optimizing certain aggregation criteria. The authors present a taxonomic scheme that classifies a wide range of regionalization methods into eight groups, based on the strategy applied for satisfying the spatial contiguity constraint. The article concludes by providing a qualitative comparison of these groups in terms of a set of certain characteristics, and by suggesting future lines of research for extending and improving these methods.","container-title":"International Regional Science Review","DOI":"10.1177/0160017607301605","ISSN":"0160-0176","issue":"3","language":"en","note":"publisher: SAGE Publications Inc","page":"195-220","source":"SAGE Journals","title":"Supervised Regionalization Methods: A Survey","title-short":"Supervised Regionalization Methods","volume":"30","author":[{"family":"Duque","given":"Juan Carlos"},{"family":"Ramos","given":"Raúl"},{"family":"Suriñach","given":"Jordi"}],"issued":{"date-parts":[["2007",7,1]]}}}],"schema":"https://github.com/citation-style-language/schema/raw/master/csl-citation.json"} </w:delInstrText>
        </w:r>
        <w:r w:rsidR="00DA69D7" w:rsidDel="0070087D">
          <w:rPr>
            <w:rFonts w:asciiTheme="majorBidi" w:hAnsiTheme="majorBidi" w:cstheme="majorBidi"/>
            <w:sz w:val="24"/>
            <w:szCs w:val="24"/>
            <w:lang w:eastAsia="zh-CN"/>
          </w:rPr>
          <w:fldChar w:fldCharType="separate"/>
        </w:r>
        <w:r w:rsidR="00DA69D7" w:rsidRPr="00DA69D7" w:rsidDel="0070087D">
          <w:rPr>
            <w:rFonts w:ascii="Times New Roman" w:hAnsi="Times New Roman" w:cs="Times New Roman"/>
            <w:sz w:val="24"/>
          </w:rPr>
          <w:delText>(Duque et al., 2007)</w:delText>
        </w:r>
        <w:r w:rsidR="00DA69D7" w:rsidDel="0070087D">
          <w:rPr>
            <w:rFonts w:asciiTheme="majorBidi" w:hAnsiTheme="majorBidi" w:cstheme="majorBidi"/>
            <w:sz w:val="24"/>
            <w:szCs w:val="24"/>
            <w:lang w:eastAsia="zh-CN"/>
          </w:rPr>
          <w:fldChar w:fldCharType="end"/>
        </w:r>
        <w:r w:rsidR="00DA69D7" w:rsidRPr="00DA69D7" w:rsidDel="0070087D">
          <w:rPr>
            <w:rFonts w:asciiTheme="majorBidi" w:hAnsiTheme="majorBidi" w:cstheme="majorBidi"/>
            <w:sz w:val="24"/>
            <w:szCs w:val="24"/>
            <w:lang w:eastAsia="zh-CN"/>
          </w:rPr>
          <w:delText>.</w:delText>
        </w:r>
      </w:del>
    </w:p>
    <w:p w14:paraId="374E1DD5" w14:textId="7BE1202E" w:rsidR="006D3D00" w:rsidRDefault="006D3D00" w:rsidP="00F65C21">
      <w:pPr>
        <w:spacing w:line="276" w:lineRule="auto"/>
        <w:jc w:val="both"/>
        <w:rPr>
          <w:rFonts w:asciiTheme="majorBidi" w:hAnsiTheme="majorBidi" w:cstheme="majorBidi"/>
          <w:sz w:val="24"/>
          <w:szCs w:val="24"/>
          <w:lang w:eastAsia="zh-CN"/>
        </w:rPr>
      </w:pPr>
    </w:p>
    <w:p w14:paraId="069C8D16" w14:textId="1508ADBA" w:rsidR="00DA69D7" w:rsidRDefault="00DA69D7" w:rsidP="00F65C21">
      <w:pPr>
        <w:spacing w:line="276" w:lineRule="auto"/>
        <w:jc w:val="both"/>
        <w:rPr>
          <w:rFonts w:asciiTheme="majorBidi" w:hAnsiTheme="majorBidi" w:cstheme="majorBidi"/>
          <w:sz w:val="24"/>
          <w:szCs w:val="24"/>
          <w:lang w:eastAsia="zh-CN"/>
        </w:rPr>
      </w:pPr>
      <w:r w:rsidRPr="00DA69D7">
        <w:rPr>
          <w:rFonts w:asciiTheme="majorBidi" w:hAnsiTheme="majorBidi" w:cstheme="majorBidi"/>
          <w:sz w:val="24"/>
          <w:szCs w:val="24"/>
          <w:lang w:eastAsia="zh-CN"/>
        </w:rPr>
        <w:t xml:space="preserve">We will </w:t>
      </w:r>
      <w:del w:id="53" w:author="Albert Acedo Sanchez" w:date="2023-01-30T16:59:00Z">
        <w:r w:rsidRPr="00DA69D7" w:rsidDel="0070087D">
          <w:rPr>
            <w:rFonts w:asciiTheme="majorBidi" w:hAnsiTheme="majorBidi" w:cstheme="majorBidi"/>
            <w:sz w:val="24"/>
            <w:szCs w:val="24"/>
            <w:lang w:eastAsia="zh-CN"/>
          </w:rPr>
          <w:delText xml:space="preserve">conclude </w:delText>
        </w:r>
      </w:del>
      <w:ins w:id="54" w:author="Albert Acedo Sanchez" w:date="2023-01-30T16:59:00Z">
        <w:r w:rsidR="0070087D">
          <w:rPr>
            <w:rFonts w:asciiTheme="majorBidi" w:hAnsiTheme="majorBidi" w:cstheme="majorBidi"/>
            <w:sz w:val="24"/>
            <w:szCs w:val="24"/>
            <w:lang w:eastAsia="zh-CN"/>
          </w:rPr>
          <w:t>attempt</w:t>
        </w:r>
        <w:r w:rsidR="0070087D" w:rsidRPr="00DA69D7">
          <w:rPr>
            <w:rFonts w:asciiTheme="majorBidi" w:hAnsiTheme="majorBidi" w:cstheme="majorBidi"/>
            <w:sz w:val="24"/>
            <w:szCs w:val="24"/>
            <w:lang w:eastAsia="zh-CN"/>
          </w:rPr>
          <w:t xml:space="preserve"> </w:t>
        </w:r>
      </w:ins>
      <w:r w:rsidRPr="00DA69D7">
        <w:rPr>
          <w:rFonts w:asciiTheme="majorBidi" w:hAnsiTheme="majorBidi" w:cstheme="majorBidi"/>
          <w:sz w:val="24"/>
          <w:szCs w:val="24"/>
          <w:lang w:eastAsia="zh-CN"/>
        </w:rPr>
        <w:t>by exploring the implications of a data-driven regional reform of the Diocese of Lisbon based on the practical application of this technology and how it can actually be put into practice. The areas where more in-depth research is needed will be considered.</w:t>
      </w:r>
    </w:p>
    <w:p w14:paraId="08FD7C29" w14:textId="155EDCDF" w:rsidR="00CF3DF2" w:rsidRDefault="00CF3DF2" w:rsidP="00F65C21">
      <w:pPr>
        <w:spacing w:line="276" w:lineRule="auto"/>
        <w:jc w:val="both"/>
        <w:rPr>
          <w:rFonts w:asciiTheme="majorBidi" w:hAnsiTheme="majorBidi" w:cstheme="majorBidi"/>
          <w:sz w:val="24"/>
          <w:szCs w:val="24"/>
          <w:lang w:eastAsia="zh-CN"/>
        </w:rPr>
      </w:pPr>
    </w:p>
    <w:p w14:paraId="734C2083" w14:textId="77777777" w:rsidR="00CF3DF2" w:rsidRDefault="00CF3DF2" w:rsidP="00F65C21">
      <w:pPr>
        <w:spacing w:line="276" w:lineRule="auto"/>
        <w:jc w:val="both"/>
        <w:rPr>
          <w:rFonts w:asciiTheme="majorBidi" w:hAnsiTheme="majorBidi" w:cstheme="majorBidi"/>
          <w:sz w:val="24"/>
          <w:szCs w:val="24"/>
          <w:lang w:eastAsia="zh-CN"/>
        </w:rPr>
      </w:pPr>
    </w:p>
    <w:tbl>
      <w:tblPr>
        <w:tblW w:w="31680" w:type="dxa"/>
        <w:tblLook w:val="04A0" w:firstRow="1" w:lastRow="0" w:firstColumn="1" w:lastColumn="0" w:noHBand="0" w:noVBand="1"/>
      </w:tblPr>
      <w:tblGrid>
        <w:gridCol w:w="4978"/>
        <w:gridCol w:w="985"/>
        <w:gridCol w:w="2367"/>
        <w:gridCol w:w="2166"/>
        <w:gridCol w:w="2124"/>
        <w:gridCol w:w="2686"/>
        <w:gridCol w:w="1337"/>
        <w:gridCol w:w="2376"/>
        <w:gridCol w:w="2217"/>
        <w:gridCol w:w="2293"/>
        <w:gridCol w:w="2611"/>
        <w:gridCol w:w="2255"/>
        <w:gridCol w:w="3285"/>
      </w:tblGrid>
      <w:tr w:rsidR="00CF3DF2" w:rsidRPr="00CF3DF2" w14:paraId="0B772655" w14:textId="77777777" w:rsidTr="00CF3DF2">
        <w:trPr>
          <w:trHeight w:val="300"/>
        </w:trPr>
        <w:tc>
          <w:tcPr>
            <w:tcW w:w="4760" w:type="dxa"/>
            <w:tcBorders>
              <w:top w:val="nil"/>
              <w:left w:val="nil"/>
              <w:bottom w:val="nil"/>
              <w:right w:val="nil"/>
            </w:tcBorders>
            <w:shd w:val="clear" w:color="auto" w:fill="auto"/>
            <w:noWrap/>
            <w:vAlign w:val="bottom"/>
            <w:hideMark/>
          </w:tcPr>
          <w:p w14:paraId="59BBE20A" w14:textId="77777777" w:rsidR="00CF3DF2" w:rsidRPr="00CF3DF2" w:rsidRDefault="00CF3DF2" w:rsidP="00CF3DF2">
            <w:pPr>
              <w:spacing w:after="0" w:line="240" w:lineRule="auto"/>
              <w:rPr>
                <w:rFonts w:ascii="Calibri" w:eastAsia="Times New Roman" w:hAnsi="Calibri" w:cs="Calibri"/>
                <w:b/>
                <w:bCs/>
                <w:lang w:eastAsia="zh-CN" w:bidi="ar-SA"/>
              </w:rPr>
            </w:pPr>
            <w:r w:rsidRPr="00CF3DF2">
              <w:rPr>
                <w:rFonts w:ascii="Calibri" w:eastAsia="Times New Roman" w:hAnsi="Calibri" w:cs="Calibri"/>
                <w:b/>
                <w:bCs/>
                <w:lang w:eastAsia="zh-CN" w:bidi="ar-SA"/>
              </w:rPr>
              <w:t>Publication (APA style)</w:t>
            </w:r>
          </w:p>
        </w:tc>
        <w:tc>
          <w:tcPr>
            <w:tcW w:w="946" w:type="dxa"/>
            <w:tcBorders>
              <w:top w:val="nil"/>
              <w:left w:val="nil"/>
              <w:bottom w:val="nil"/>
              <w:right w:val="nil"/>
            </w:tcBorders>
            <w:shd w:val="clear" w:color="auto" w:fill="auto"/>
            <w:noWrap/>
            <w:vAlign w:val="bottom"/>
            <w:hideMark/>
          </w:tcPr>
          <w:p w14:paraId="17DB8C6D" w14:textId="77777777" w:rsidR="00CF3DF2" w:rsidRPr="00CF3DF2" w:rsidRDefault="00CF3DF2" w:rsidP="00CF3DF2">
            <w:pPr>
              <w:spacing w:after="0" w:line="240" w:lineRule="auto"/>
              <w:rPr>
                <w:rFonts w:ascii="Calibri" w:eastAsia="Times New Roman" w:hAnsi="Calibri" w:cs="Calibri"/>
                <w:b/>
                <w:bCs/>
                <w:lang w:eastAsia="zh-CN" w:bidi="ar-SA"/>
              </w:rPr>
            </w:pPr>
            <w:r w:rsidRPr="00CF3DF2">
              <w:rPr>
                <w:rFonts w:ascii="Calibri" w:eastAsia="Times New Roman" w:hAnsi="Calibri" w:cs="Calibri"/>
                <w:b/>
                <w:bCs/>
                <w:lang w:eastAsia="zh-CN" w:bidi="ar-SA"/>
              </w:rPr>
              <w:t>Country</w:t>
            </w:r>
          </w:p>
        </w:tc>
        <w:tc>
          <w:tcPr>
            <w:tcW w:w="2432" w:type="dxa"/>
            <w:tcBorders>
              <w:top w:val="nil"/>
              <w:left w:val="nil"/>
              <w:bottom w:val="nil"/>
              <w:right w:val="nil"/>
            </w:tcBorders>
            <w:shd w:val="clear" w:color="auto" w:fill="auto"/>
            <w:noWrap/>
            <w:vAlign w:val="bottom"/>
            <w:hideMark/>
          </w:tcPr>
          <w:p w14:paraId="5CA6EF90" w14:textId="77777777" w:rsidR="00CF3DF2" w:rsidRPr="00CF3DF2" w:rsidRDefault="00CF3DF2" w:rsidP="00CF3DF2">
            <w:pPr>
              <w:spacing w:after="0" w:line="240" w:lineRule="auto"/>
              <w:rPr>
                <w:rFonts w:ascii="Calibri" w:eastAsia="Times New Roman" w:hAnsi="Calibri" w:cs="Calibri"/>
                <w:b/>
                <w:bCs/>
                <w:lang w:eastAsia="zh-CN" w:bidi="ar-SA"/>
              </w:rPr>
            </w:pPr>
            <w:r w:rsidRPr="00CF3DF2">
              <w:rPr>
                <w:rFonts w:ascii="Calibri" w:eastAsia="Times New Roman" w:hAnsi="Calibri" w:cs="Calibri"/>
                <w:b/>
                <w:bCs/>
                <w:lang w:eastAsia="zh-CN" w:bidi="ar-SA"/>
              </w:rPr>
              <w:t>Main topic/focus of study</w:t>
            </w:r>
          </w:p>
        </w:tc>
        <w:tc>
          <w:tcPr>
            <w:tcW w:w="2046" w:type="dxa"/>
            <w:tcBorders>
              <w:top w:val="nil"/>
              <w:left w:val="nil"/>
              <w:bottom w:val="nil"/>
              <w:right w:val="nil"/>
            </w:tcBorders>
            <w:shd w:val="clear" w:color="auto" w:fill="auto"/>
            <w:noWrap/>
            <w:vAlign w:val="bottom"/>
            <w:hideMark/>
          </w:tcPr>
          <w:p w14:paraId="0B414979" w14:textId="77777777" w:rsidR="00CF3DF2" w:rsidRPr="00CF3DF2" w:rsidRDefault="00CF3DF2" w:rsidP="00CF3DF2">
            <w:pPr>
              <w:spacing w:after="0" w:line="240" w:lineRule="auto"/>
              <w:rPr>
                <w:rFonts w:ascii="Calibri" w:eastAsia="Times New Roman" w:hAnsi="Calibri" w:cs="Calibri"/>
                <w:b/>
                <w:bCs/>
                <w:lang w:eastAsia="zh-CN" w:bidi="ar-SA"/>
              </w:rPr>
            </w:pPr>
            <w:r w:rsidRPr="00CF3DF2">
              <w:rPr>
                <w:rFonts w:ascii="Calibri" w:eastAsia="Times New Roman" w:hAnsi="Calibri" w:cs="Calibri"/>
                <w:b/>
                <w:bCs/>
                <w:lang w:eastAsia="zh-CN" w:bidi="ar-SA"/>
              </w:rPr>
              <w:t>Keywords</w:t>
            </w:r>
          </w:p>
        </w:tc>
        <w:tc>
          <w:tcPr>
            <w:tcW w:w="2181" w:type="dxa"/>
            <w:tcBorders>
              <w:top w:val="nil"/>
              <w:left w:val="nil"/>
              <w:bottom w:val="nil"/>
              <w:right w:val="nil"/>
            </w:tcBorders>
            <w:shd w:val="clear" w:color="auto" w:fill="auto"/>
            <w:noWrap/>
            <w:vAlign w:val="bottom"/>
            <w:hideMark/>
          </w:tcPr>
          <w:p w14:paraId="62AC587C" w14:textId="77777777" w:rsidR="00CF3DF2" w:rsidRPr="00CF3DF2" w:rsidRDefault="00CF3DF2" w:rsidP="00CF3DF2">
            <w:pPr>
              <w:spacing w:after="0" w:line="240" w:lineRule="auto"/>
              <w:rPr>
                <w:rFonts w:ascii="Calibri" w:eastAsia="Times New Roman" w:hAnsi="Calibri" w:cs="Calibri"/>
                <w:b/>
                <w:bCs/>
                <w:lang w:eastAsia="zh-CN" w:bidi="ar-SA"/>
              </w:rPr>
            </w:pPr>
            <w:r w:rsidRPr="00CF3DF2">
              <w:rPr>
                <w:rFonts w:ascii="Calibri" w:eastAsia="Times New Roman" w:hAnsi="Calibri" w:cs="Calibri"/>
                <w:b/>
                <w:bCs/>
                <w:lang w:eastAsia="zh-CN" w:bidi="ar-SA"/>
              </w:rPr>
              <w:t>Independent variables</w:t>
            </w:r>
          </w:p>
        </w:tc>
        <w:tc>
          <w:tcPr>
            <w:tcW w:w="2760" w:type="dxa"/>
            <w:tcBorders>
              <w:top w:val="nil"/>
              <w:left w:val="nil"/>
              <w:bottom w:val="nil"/>
              <w:right w:val="nil"/>
            </w:tcBorders>
            <w:shd w:val="clear" w:color="auto" w:fill="auto"/>
            <w:noWrap/>
            <w:vAlign w:val="bottom"/>
            <w:hideMark/>
          </w:tcPr>
          <w:p w14:paraId="08CB695D" w14:textId="77777777" w:rsidR="00CF3DF2" w:rsidRPr="00CF3DF2" w:rsidRDefault="00CF3DF2" w:rsidP="00CF3DF2">
            <w:pPr>
              <w:spacing w:after="0" w:line="240" w:lineRule="auto"/>
              <w:rPr>
                <w:rFonts w:ascii="Calibri" w:eastAsia="Times New Roman" w:hAnsi="Calibri" w:cs="Calibri"/>
                <w:b/>
                <w:bCs/>
                <w:lang w:eastAsia="zh-CN" w:bidi="ar-SA"/>
              </w:rPr>
            </w:pPr>
            <w:r w:rsidRPr="00CF3DF2">
              <w:rPr>
                <w:rFonts w:ascii="Calibri" w:eastAsia="Times New Roman" w:hAnsi="Calibri" w:cs="Calibri"/>
                <w:b/>
                <w:bCs/>
                <w:lang w:eastAsia="zh-CN" w:bidi="ar-SA"/>
              </w:rPr>
              <w:t>Dependent (target) variables</w:t>
            </w:r>
          </w:p>
        </w:tc>
        <w:tc>
          <w:tcPr>
            <w:tcW w:w="1371" w:type="dxa"/>
            <w:tcBorders>
              <w:top w:val="nil"/>
              <w:left w:val="nil"/>
              <w:bottom w:val="nil"/>
              <w:right w:val="nil"/>
            </w:tcBorders>
            <w:shd w:val="clear" w:color="auto" w:fill="auto"/>
            <w:noWrap/>
            <w:vAlign w:val="bottom"/>
            <w:hideMark/>
          </w:tcPr>
          <w:p w14:paraId="7E95BFDE" w14:textId="77777777" w:rsidR="00CF3DF2" w:rsidRPr="00CF3DF2" w:rsidRDefault="00CF3DF2" w:rsidP="00CF3DF2">
            <w:pPr>
              <w:spacing w:after="0" w:line="240" w:lineRule="auto"/>
              <w:rPr>
                <w:rFonts w:ascii="Calibri" w:eastAsia="Times New Roman" w:hAnsi="Calibri" w:cs="Calibri"/>
                <w:b/>
                <w:bCs/>
                <w:lang w:eastAsia="zh-CN" w:bidi="ar-SA"/>
              </w:rPr>
            </w:pPr>
            <w:r w:rsidRPr="00CF3DF2">
              <w:rPr>
                <w:rFonts w:ascii="Calibri" w:eastAsia="Times New Roman" w:hAnsi="Calibri" w:cs="Calibri"/>
                <w:b/>
                <w:bCs/>
                <w:lang w:eastAsia="zh-CN" w:bidi="ar-SA"/>
              </w:rPr>
              <w:t>Theories used</w:t>
            </w:r>
          </w:p>
        </w:tc>
        <w:tc>
          <w:tcPr>
            <w:tcW w:w="2176" w:type="dxa"/>
            <w:tcBorders>
              <w:top w:val="nil"/>
              <w:left w:val="nil"/>
              <w:bottom w:val="nil"/>
              <w:right w:val="nil"/>
            </w:tcBorders>
            <w:shd w:val="clear" w:color="auto" w:fill="auto"/>
            <w:noWrap/>
            <w:vAlign w:val="bottom"/>
            <w:hideMark/>
          </w:tcPr>
          <w:p w14:paraId="51EE927F" w14:textId="77777777" w:rsidR="00CF3DF2" w:rsidRPr="00CF3DF2" w:rsidRDefault="00CF3DF2" w:rsidP="00CF3DF2">
            <w:pPr>
              <w:spacing w:after="0" w:line="240" w:lineRule="auto"/>
              <w:rPr>
                <w:rFonts w:ascii="Calibri" w:eastAsia="Times New Roman" w:hAnsi="Calibri" w:cs="Calibri"/>
                <w:b/>
                <w:bCs/>
                <w:lang w:eastAsia="zh-CN" w:bidi="ar-SA"/>
              </w:rPr>
            </w:pPr>
            <w:r w:rsidRPr="00CF3DF2">
              <w:rPr>
                <w:rFonts w:ascii="Calibri" w:eastAsia="Times New Roman" w:hAnsi="Calibri" w:cs="Calibri"/>
                <w:b/>
                <w:bCs/>
                <w:lang w:eastAsia="zh-CN" w:bidi="ar-SA"/>
              </w:rPr>
              <w:t>Methods used</w:t>
            </w:r>
          </w:p>
        </w:tc>
        <w:tc>
          <w:tcPr>
            <w:tcW w:w="2277" w:type="dxa"/>
            <w:tcBorders>
              <w:top w:val="nil"/>
              <w:left w:val="nil"/>
              <w:bottom w:val="nil"/>
              <w:right w:val="nil"/>
            </w:tcBorders>
            <w:shd w:val="clear" w:color="auto" w:fill="auto"/>
            <w:noWrap/>
            <w:vAlign w:val="bottom"/>
            <w:hideMark/>
          </w:tcPr>
          <w:p w14:paraId="4876ECE0" w14:textId="77777777" w:rsidR="00CF3DF2" w:rsidRPr="00CF3DF2" w:rsidRDefault="00CF3DF2" w:rsidP="00CF3DF2">
            <w:pPr>
              <w:spacing w:after="0" w:line="240" w:lineRule="auto"/>
              <w:rPr>
                <w:rFonts w:ascii="Calibri" w:eastAsia="Times New Roman" w:hAnsi="Calibri" w:cs="Calibri"/>
                <w:b/>
                <w:bCs/>
                <w:lang w:eastAsia="zh-CN" w:bidi="ar-SA"/>
              </w:rPr>
            </w:pPr>
            <w:r w:rsidRPr="00CF3DF2">
              <w:rPr>
                <w:rFonts w:ascii="Calibri" w:eastAsia="Times New Roman" w:hAnsi="Calibri" w:cs="Calibri"/>
                <w:b/>
                <w:bCs/>
                <w:lang w:eastAsia="zh-CN" w:bidi="ar-SA"/>
              </w:rPr>
              <w:t>Technologies examined</w:t>
            </w:r>
          </w:p>
        </w:tc>
        <w:tc>
          <w:tcPr>
            <w:tcW w:w="2355" w:type="dxa"/>
            <w:tcBorders>
              <w:top w:val="nil"/>
              <w:left w:val="nil"/>
              <w:bottom w:val="nil"/>
              <w:right w:val="nil"/>
            </w:tcBorders>
            <w:shd w:val="clear" w:color="auto" w:fill="auto"/>
            <w:noWrap/>
            <w:vAlign w:val="bottom"/>
            <w:hideMark/>
          </w:tcPr>
          <w:p w14:paraId="156A25F1" w14:textId="77777777" w:rsidR="00CF3DF2" w:rsidRPr="00CF3DF2" w:rsidRDefault="00CF3DF2" w:rsidP="00CF3DF2">
            <w:pPr>
              <w:spacing w:after="0" w:line="240" w:lineRule="auto"/>
              <w:rPr>
                <w:rFonts w:ascii="Calibri" w:eastAsia="Times New Roman" w:hAnsi="Calibri" w:cs="Calibri"/>
                <w:b/>
                <w:bCs/>
                <w:lang w:eastAsia="zh-CN" w:bidi="ar-SA"/>
              </w:rPr>
            </w:pPr>
            <w:r w:rsidRPr="00CF3DF2">
              <w:rPr>
                <w:rFonts w:ascii="Calibri" w:eastAsia="Times New Roman" w:hAnsi="Calibri" w:cs="Calibri"/>
                <w:b/>
                <w:bCs/>
                <w:lang w:eastAsia="zh-CN" w:bidi="ar-SA"/>
              </w:rPr>
              <w:t>Data (primary/secondary)</w:t>
            </w:r>
          </w:p>
        </w:tc>
        <w:tc>
          <w:tcPr>
            <w:tcW w:w="2683" w:type="dxa"/>
            <w:tcBorders>
              <w:top w:val="nil"/>
              <w:left w:val="nil"/>
              <w:bottom w:val="nil"/>
              <w:right w:val="nil"/>
            </w:tcBorders>
            <w:shd w:val="clear" w:color="auto" w:fill="auto"/>
            <w:noWrap/>
            <w:vAlign w:val="bottom"/>
            <w:hideMark/>
          </w:tcPr>
          <w:p w14:paraId="243E5CDA" w14:textId="77777777" w:rsidR="00CF3DF2" w:rsidRPr="00CF3DF2" w:rsidRDefault="00CF3DF2" w:rsidP="00CF3DF2">
            <w:pPr>
              <w:spacing w:after="0" w:line="240" w:lineRule="auto"/>
              <w:rPr>
                <w:rFonts w:ascii="Calibri" w:eastAsia="Times New Roman" w:hAnsi="Calibri" w:cs="Calibri"/>
                <w:b/>
                <w:bCs/>
                <w:lang w:eastAsia="zh-CN" w:bidi="ar-SA"/>
              </w:rPr>
            </w:pPr>
            <w:r w:rsidRPr="00CF3DF2">
              <w:rPr>
                <w:rFonts w:ascii="Calibri" w:eastAsia="Times New Roman" w:hAnsi="Calibri" w:cs="Calibri"/>
                <w:b/>
                <w:bCs/>
                <w:lang w:eastAsia="zh-CN" w:bidi="ar-SA"/>
              </w:rPr>
              <w:t>Main findings/contributions</w:t>
            </w:r>
          </w:p>
        </w:tc>
        <w:tc>
          <w:tcPr>
            <w:tcW w:w="2316" w:type="dxa"/>
            <w:tcBorders>
              <w:top w:val="nil"/>
              <w:left w:val="nil"/>
              <w:bottom w:val="nil"/>
              <w:right w:val="nil"/>
            </w:tcBorders>
            <w:shd w:val="clear" w:color="auto" w:fill="auto"/>
            <w:noWrap/>
            <w:vAlign w:val="bottom"/>
            <w:hideMark/>
          </w:tcPr>
          <w:p w14:paraId="077CE9EC" w14:textId="77777777" w:rsidR="00CF3DF2" w:rsidRPr="00CF3DF2" w:rsidRDefault="00CF3DF2" w:rsidP="00CF3DF2">
            <w:pPr>
              <w:spacing w:after="0" w:line="240" w:lineRule="auto"/>
              <w:rPr>
                <w:rFonts w:ascii="Calibri" w:eastAsia="Times New Roman" w:hAnsi="Calibri" w:cs="Calibri"/>
                <w:b/>
                <w:bCs/>
                <w:lang w:eastAsia="zh-CN" w:bidi="ar-SA"/>
              </w:rPr>
            </w:pPr>
            <w:r w:rsidRPr="00CF3DF2">
              <w:rPr>
                <w:rFonts w:ascii="Calibri" w:eastAsia="Times New Roman" w:hAnsi="Calibri" w:cs="Calibri"/>
                <w:b/>
                <w:bCs/>
                <w:lang w:eastAsia="zh-CN" w:bidi="ar-SA"/>
              </w:rPr>
              <w:t>Limitations</w:t>
            </w:r>
          </w:p>
        </w:tc>
        <w:tc>
          <w:tcPr>
            <w:tcW w:w="3377" w:type="dxa"/>
            <w:tcBorders>
              <w:top w:val="nil"/>
              <w:left w:val="nil"/>
              <w:bottom w:val="nil"/>
              <w:right w:val="nil"/>
            </w:tcBorders>
            <w:shd w:val="clear" w:color="auto" w:fill="auto"/>
            <w:noWrap/>
            <w:vAlign w:val="bottom"/>
            <w:hideMark/>
          </w:tcPr>
          <w:p w14:paraId="5E26A43A" w14:textId="77777777" w:rsidR="00CF3DF2" w:rsidRPr="00CF3DF2" w:rsidRDefault="00CF3DF2" w:rsidP="00CF3DF2">
            <w:pPr>
              <w:spacing w:after="0" w:line="240" w:lineRule="auto"/>
              <w:rPr>
                <w:rFonts w:ascii="Calibri" w:eastAsia="Times New Roman" w:hAnsi="Calibri" w:cs="Calibri"/>
                <w:b/>
                <w:bCs/>
                <w:lang w:eastAsia="zh-CN" w:bidi="ar-SA"/>
              </w:rPr>
            </w:pPr>
            <w:r w:rsidRPr="00CF3DF2">
              <w:rPr>
                <w:rFonts w:ascii="Calibri" w:eastAsia="Times New Roman" w:hAnsi="Calibri" w:cs="Calibri"/>
                <w:b/>
                <w:bCs/>
                <w:lang w:eastAsia="zh-CN" w:bidi="ar-SA"/>
              </w:rPr>
              <w:t>Conclusions</w:t>
            </w:r>
          </w:p>
        </w:tc>
      </w:tr>
      <w:tr w:rsidR="00CF3DF2" w:rsidRPr="00CF3DF2" w14:paraId="0D3B16FA" w14:textId="77777777" w:rsidTr="00CF3DF2">
        <w:trPr>
          <w:trHeight w:val="4500"/>
        </w:trPr>
        <w:tc>
          <w:tcPr>
            <w:tcW w:w="4760" w:type="dxa"/>
            <w:tcBorders>
              <w:top w:val="nil"/>
              <w:left w:val="nil"/>
              <w:bottom w:val="nil"/>
              <w:right w:val="nil"/>
            </w:tcBorders>
            <w:shd w:val="clear" w:color="auto" w:fill="auto"/>
            <w:hideMark/>
          </w:tcPr>
          <w:p w14:paraId="75063583"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val="pt-PT" w:eastAsia="zh-CN" w:bidi="ar-SA"/>
              </w:rPr>
              <w:t xml:space="preserve">Carvalho, M. J., Melo-Gonçalves, P., Teixeira, J. C., &amp; Rocha, A. (2016). </w:t>
            </w:r>
            <w:r w:rsidRPr="00CF3DF2">
              <w:rPr>
                <w:rFonts w:ascii="Calibri" w:eastAsia="Times New Roman" w:hAnsi="Calibri" w:cs="Calibri"/>
                <w:color w:val="000000"/>
                <w:lang w:eastAsia="zh-CN" w:bidi="ar-SA"/>
              </w:rPr>
              <w:t>Regionalization of Europe based on a K-Means Cluster Analysis of the climate change of temperatures and precipitation. Physics and Chemistry of the Earth, Parts A/B/C, 94, 22–28. https://doi.org/10.1016/j.pce.2016.05.001</w:t>
            </w:r>
          </w:p>
        </w:tc>
        <w:tc>
          <w:tcPr>
            <w:tcW w:w="946" w:type="dxa"/>
            <w:tcBorders>
              <w:top w:val="nil"/>
              <w:left w:val="nil"/>
              <w:bottom w:val="nil"/>
              <w:right w:val="nil"/>
            </w:tcBorders>
            <w:shd w:val="clear" w:color="auto" w:fill="auto"/>
            <w:hideMark/>
          </w:tcPr>
          <w:p w14:paraId="0A3FC9FF"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Portugal</w:t>
            </w:r>
          </w:p>
        </w:tc>
        <w:tc>
          <w:tcPr>
            <w:tcW w:w="2432" w:type="dxa"/>
            <w:tcBorders>
              <w:top w:val="nil"/>
              <w:left w:val="nil"/>
              <w:bottom w:val="nil"/>
              <w:right w:val="nil"/>
            </w:tcBorders>
            <w:shd w:val="clear" w:color="auto" w:fill="auto"/>
            <w:hideMark/>
          </w:tcPr>
          <w:p w14:paraId="4C34E239"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To study climate change on a regional scale using Earth system models, the spatial domain is divided into regions based on climate change</w:t>
            </w:r>
          </w:p>
        </w:tc>
        <w:tc>
          <w:tcPr>
            <w:tcW w:w="2046" w:type="dxa"/>
            <w:tcBorders>
              <w:top w:val="nil"/>
              <w:left w:val="nil"/>
              <w:bottom w:val="nil"/>
              <w:right w:val="nil"/>
            </w:tcBorders>
            <w:shd w:val="clear" w:color="auto" w:fill="auto"/>
            <w:hideMark/>
          </w:tcPr>
          <w:p w14:paraId="23D79374"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Climate change; Surface temperatures; K-Means Clustering; Precipitation; Europe</w:t>
            </w:r>
          </w:p>
        </w:tc>
        <w:tc>
          <w:tcPr>
            <w:tcW w:w="2181" w:type="dxa"/>
            <w:tcBorders>
              <w:top w:val="nil"/>
              <w:left w:val="nil"/>
              <w:bottom w:val="nil"/>
              <w:right w:val="nil"/>
            </w:tcBorders>
            <w:shd w:val="clear" w:color="auto" w:fill="auto"/>
            <w:hideMark/>
          </w:tcPr>
          <w:p w14:paraId="20408E74"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daily total precipitation, minimum and maximum temperatures</w:t>
            </w:r>
          </w:p>
        </w:tc>
        <w:tc>
          <w:tcPr>
            <w:tcW w:w="2760" w:type="dxa"/>
            <w:tcBorders>
              <w:top w:val="nil"/>
              <w:left w:val="nil"/>
              <w:bottom w:val="nil"/>
              <w:right w:val="nil"/>
            </w:tcBorders>
            <w:shd w:val="clear" w:color="auto" w:fill="auto"/>
            <w:hideMark/>
          </w:tcPr>
          <w:p w14:paraId="67A5AC4A"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regions</w:t>
            </w:r>
          </w:p>
        </w:tc>
        <w:tc>
          <w:tcPr>
            <w:tcW w:w="1371" w:type="dxa"/>
            <w:tcBorders>
              <w:top w:val="nil"/>
              <w:left w:val="nil"/>
              <w:bottom w:val="nil"/>
              <w:right w:val="nil"/>
            </w:tcBorders>
            <w:shd w:val="clear" w:color="auto" w:fill="auto"/>
            <w:noWrap/>
            <w:vAlign w:val="bottom"/>
            <w:hideMark/>
          </w:tcPr>
          <w:p w14:paraId="59CF7CE8" w14:textId="77777777" w:rsidR="00CF3DF2" w:rsidRPr="00CF3DF2" w:rsidRDefault="00CF3DF2" w:rsidP="00CF3DF2">
            <w:pPr>
              <w:spacing w:after="0" w:line="240" w:lineRule="auto"/>
              <w:rPr>
                <w:rFonts w:ascii="Calibri" w:eastAsia="Times New Roman" w:hAnsi="Calibri" w:cs="Calibri"/>
                <w:color w:val="000000"/>
                <w:lang w:eastAsia="zh-CN" w:bidi="ar-SA"/>
              </w:rPr>
            </w:pPr>
          </w:p>
        </w:tc>
        <w:tc>
          <w:tcPr>
            <w:tcW w:w="2176" w:type="dxa"/>
            <w:tcBorders>
              <w:top w:val="nil"/>
              <w:left w:val="nil"/>
              <w:bottom w:val="nil"/>
              <w:right w:val="nil"/>
            </w:tcBorders>
            <w:shd w:val="clear" w:color="auto" w:fill="auto"/>
            <w:hideMark/>
          </w:tcPr>
          <w:p w14:paraId="07F7AAF3"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MPI-ESM-LR model, K-Means Clustering</w:t>
            </w:r>
          </w:p>
        </w:tc>
        <w:tc>
          <w:tcPr>
            <w:tcW w:w="2277" w:type="dxa"/>
            <w:tcBorders>
              <w:top w:val="nil"/>
              <w:left w:val="nil"/>
              <w:bottom w:val="nil"/>
              <w:right w:val="nil"/>
            </w:tcBorders>
            <w:shd w:val="clear" w:color="auto" w:fill="auto"/>
            <w:noWrap/>
            <w:vAlign w:val="bottom"/>
            <w:hideMark/>
          </w:tcPr>
          <w:p w14:paraId="4365D783" w14:textId="77777777" w:rsidR="00CF3DF2" w:rsidRPr="00CF3DF2" w:rsidRDefault="00CF3DF2" w:rsidP="00CF3DF2">
            <w:pPr>
              <w:spacing w:after="0" w:line="240" w:lineRule="auto"/>
              <w:rPr>
                <w:rFonts w:ascii="Calibri" w:eastAsia="Times New Roman" w:hAnsi="Calibri" w:cs="Calibri"/>
                <w:color w:val="000000"/>
                <w:lang w:eastAsia="zh-CN" w:bidi="ar-SA"/>
              </w:rPr>
            </w:pPr>
          </w:p>
        </w:tc>
        <w:tc>
          <w:tcPr>
            <w:tcW w:w="2355" w:type="dxa"/>
            <w:tcBorders>
              <w:top w:val="nil"/>
              <w:left w:val="nil"/>
              <w:bottom w:val="nil"/>
              <w:right w:val="nil"/>
            </w:tcBorders>
            <w:shd w:val="clear" w:color="auto" w:fill="auto"/>
            <w:hideMark/>
          </w:tcPr>
          <w:p w14:paraId="35098F03"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data used was provided by the Coupled Model Intercomparison Project Phase 5(CMIP5)</w:t>
            </w:r>
          </w:p>
        </w:tc>
        <w:tc>
          <w:tcPr>
            <w:tcW w:w="2683" w:type="dxa"/>
            <w:tcBorders>
              <w:top w:val="nil"/>
              <w:left w:val="nil"/>
              <w:bottom w:val="nil"/>
              <w:right w:val="nil"/>
            </w:tcBorders>
            <w:shd w:val="clear" w:color="auto" w:fill="auto"/>
            <w:hideMark/>
          </w:tcPr>
          <w:p w14:paraId="4AC03870"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Regions can be identified based on multivariate climate change</w:t>
            </w:r>
          </w:p>
        </w:tc>
        <w:tc>
          <w:tcPr>
            <w:tcW w:w="2316" w:type="dxa"/>
            <w:tcBorders>
              <w:top w:val="nil"/>
              <w:left w:val="nil"/>
              <w:bottom w:val="nil"/>
              <w:right w:val="nil"/>
            </w:tcBorders>
            <w:shd w:val="clear" w:color="auto" w:fill="auto"/>
            <w:hideMark/>
          </w:tcPr>
          <w:p w14:paraId="4B41EC11"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data span is limited, and a portion of the data is generated by simulation.</w:t>
            </w:r>
          </w:p>
        </w:tc>
        <w:tc>
          <w:tcPr>
            <w:tcW w:w="3377" w:type="dxa"/>
            <w:tcBorders>
              <w:top w:val="nil"/>
              <w:left w:val="nil"/>
              <w:bottom w:val="nil"/>
              <w:right w:val="nil"/>
            </w:tcBorders>
            <w:shd w:val="clear" w:color="auto" w:fill="auto"/>
            <w:hideMark/>
          </w:tcPr>
          <w:p w14:paraId="3B0A17AD"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The results of the univariate application of the method are consistent with those found in the literature, showing overall similar regions of variability. The regions obtained for the multivariate version are mainly defined by latitudes on European land, with some characteristics of land-sea interactions. Moreover, all regions have at least one variable with a statistically different distribution, thus providing confidence in the regions obtained.</w:t>
            </w:r>
          </w:p>
        </w:tc>
      </w:tr>
      <w:tr w:rsidR="00CF3DF2" w:rsidRPr="00CF3DF2" w14:paraId="0BD82749" w14:textId="77777777" w:rsidTr="00CF3DF2">
        <w:trPr>
          <w:trHeight w:val="4200"/>
        </w:trPr>
        <w:tc>
          <w:tcPr>
            <w:tcW w:w="4760" w:type="dxa"/>
            <w:tcBorders>
              <w:top w:val="nil"/>
              <w:left w:val="nil"/>
              <w:bottom w:val="nil"/>
              <w:right w:val="nil"/>
            </w:tcBorders>
            <w:shd w:val="clear" w:color="auto" w:fill="auto"/>
            <w:hideMark/>
          </w:tcPr>
          <w:p w14:paraId="2EED211B" w14:textId="77777777" w:rsidR="00CF3DF2" w:rsidRPr="00CF3DF2" w:rsidRDefault="00CF3DF2" w:rsidP="00CF3DF2">
            <w:pPr>
              <w:spacing w:after="0" w:line="240" w:lineRule="auto"/>
              <w:rPr>
                <w:rFonts w:ascii="Calibri" w:eastAsia="Times New Roman" w:hAnsi="Calibri" w:cs="Calibri"/>
                <w:color w:val="000000"/>
                <w:lang w:eastAsia="zh-CN" w:bidi="ar-SA"/>
              </w:rPr>
            </w:pPr>
            <w:proofErr w:type="spellStart"/>
            <w:r w:rsidRPr="00CF3DF2">
              <w:rPr>
                <w:rFonts w:ascii="Calibri" w:eastAsia="Times New Roman" w:hAnsi="Calibri" w:cs="Calibri"/>
                <w:color w:val="000000"/>
                <w:lang w:eastAsia="zh-CN" w:bidi="ar-SA"/>
              </w:rPr>
              <w:lastRenderedPageBreak/>
              <w:t>Darand</w:t>
            </w:r>
            <w:proofErr w:type="spellEnd"/>
            <w:r w:rsidRPr="00CF3DF2">
              <w:rPr>
                <w:rFonts w:ascii="Calibri" w:eastAsia="Times New Roman" w:hAnsi="Calibri" w:cs="Calibri"/>
                <w:color w:val="000000"/>
                <w:lang w:eastAsia="zh-CN" w:bidi="ar-SA"/>
              </w:rPr>
              <w:t xml:space="preserve">, M., &amp; Mansouri </w:t>
            </w:r>
            <w:proofErr w:type="spellStart"/>
            <w:r w:rsidRPr="00CF3DF2">
              <w:rPr>
                <w:rFonts w:ascii="Calibri" w:eastAsia="Times New Roman" w:hAnsi="Calibri" w:cs="Calibri"/>
                <w:color w:val="000000"/>
                <w:lang w:eastAsia="zh-CN" w:bidi="ar-SA"/>
              </w:rPr>
              <w:t>Daneshvar</w:t>
            </w:r>
            <w:proofErr w:type="spellEnd"/>
            <w:r w:rsidRPr="00CF3DF2">
              <w:rPr>
                <w:rFonts w:ascii="Calibri" w:eastAsia="Times New Roman" w:hAnsi="Calibri" w:cs="Calibri"/>
                <w:color w:val="000000"/>
                <w:lang w:eastAsia="zh-CN" w:bidi="ar-SA"/>
              </w:rPr>
              <w:t xml:space="preserve">, M. R. (2014). Regionalization of Precipitation Regimes in Iran Using Principal Component Analysis and Hierarchical Clustering Analysis. </w:t>
            </w:r>
            <w:r w:rsidRPr="00CF3DF2">
              <w:rPr>
                <w:rFonts w:ascii="Calibri" w:eastAsia="Times New Roman" w:hAnsi="Calibri" w:cs="Calibri"/>
                <w:i/>
                <w:iCs/>
                <w:color w:val="000000"/>
                <w:lang w:eastAsia="zh-CN" w:bidi="ar-SA"/>
              </w:rPr>
              <w:t>Environmental Processes</w:t>
            </w:r>
            <w:r w:rsidRPr="00CF3DF2">
              <w:rPr>
                <w:rFonts w:ascii="Calibri" w:eastAsia="Times New Roman" w:hAnsi="Calibri" w:cs="Calibri"/>
                <w:color w:val="000000"/>
                <w:lang w:eastAsia="zh-CN" w:bidi="ar-SA"/>
              </w:rPr>
              <w:t xml:space="preserve">, </w:t>
            </w:r>
            <w:r w:rsidRPr="00CF3DF2">
              <w:rPr>
                <w:rFonts w:ascii="Calibri" w:eastAsia="Times New Roman" w:hAnsi="Calibri" w:cs="Calibri"/>
                <w:i/>
                <w:iCs/>
                <w:color w:val="000000"/>
                <w:lang w:eastAsia="zh-CN" w:bidi="ar-SA"/>
              </w:rPr>
              <w:t>1</w:t>
            </w:r>
            <w:r w:rsidRPr="00CF3DF2">
              <w:rPr>
                <w:rFonts w:ascii="Calibri" w:eastAsia="Times New Roman" w:hAnsi="Calibri" w:cs="Calibri"/>
                <w:color w:val="000000"/>
                <w:lang w:eastAsia="zh-CN" w:bidi="ar-SA"/>
              </w:rPr>
              <w:t>(4), 517–532. https://doi.org/10.1007/s40710-014-0039-1</w:t>
            </w:r>
          </w:p>
        </w:tc>
        <w:tc>
          <w:tcPr>
            <w:tcW w:w="946" w:type="dxa"/>
            <w:tcBorders>
              <w:top w:val="nil"/>
              <w:left w:val="nil"/>
              <w:bottom w:val="nil"/>
              <w:right w:val="nil"/>
            </w:tcBorders>
            <w:shd w:val="clear" w:color="auto" w:fill="auto"/>
            <w:hideMark/>
          </w:tcPr>
          <w:p w14:paraId="5A1BC9B2"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Iran</w:t>
            </w:r>
          </w:p>
        </w:tc>
        <w:tc>
          <w:tcPr>
            <w:tcW w:w="2432" w:type="dxa"/>
            <w:tcBorders>
              <w:top w:val="nil"/>
              <w:left w:val="nil"/>
              <w:bottom w:val="nil"/>
              <w:right w:val="nil"/>
            </w:tcBorders>
            <w:shd w:val="clear" w:color="auto" w:fill="auto"/>
            <w:hideMark/>
          </w:tcPr>
          <w:p w14:paraId="7715970A"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Daily gridded precipitation data obtained from APHRODITE database between 1951 and 2007 were analyzed to regionalize the precipitation situation in Iranian countries.</w:t>
            </w:r>
          </w:p>
        </w:tc>
        <w:tc>
          <w:tcPr>
            <w:tcW w:w="2046" w:type="dxa"/>
            <w:tcBorders>
              <w:top w:val="nil"/>
              <w:left w:val="nil"/>
              <w:bottom w:val="nil"/>
              <w:right w:val="nil"/>
            </w:tcBorders>
            <w:shd w:val="clear" w:color="auto" w:fill="auto"/>
            <w:hideMark/>
          </w:tcPr>
          <w:p w14:paraId="1250519F"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Precipitation Regimes</w:t>
            </w:r>
            <w:r w:rsidRPr="00CF3DF2">
              <w:rPr>
                <w:rFonts w:ascii="Calibri" w:eastAsia="Times New Roman" w:hAnsi="Calibri" w:cs="Calibri"/>
                <w:color w:val="000000"/>
                <w:lang w:eastAsia="zh-CN" w:bidi="ar-SA"/>
              </w:rPr>
              <w:br/>
              <w:t>Principal Component Analysis (PCA)</w:t>
            </w:r>
            <w:r w:rsidRPr="00CF3DF2">
              <w:rPr>
                <w:rFonts w:ascii="Calibri" w:eastAsia="Times New Roman" w:hAnsi="Calibri" w:cs="Calibri"/>
                <w:color w:val="000000"/>
                <w:lang w:eastAsia="zh-CN" w:bidi="ar-SA"/>
              </w:rPr>
              <w:br/>
              <w:t>Hierarchical Clustering Analysis (HCA)</w:t>
            </w:r>
            <w:r w:rsidRPr="00CF3DF2">
              <w:rPr>
                <w:rFonts w:ascii="Calibri" w:eastAsia="Times New Roman" w:hAnsi="Calibri" w:cs="Calibri"/>
                <w:color w:val="000000"/>
                <w:lang w:eastAsia="zh-CN" w:bidi="ar-SA"/>
              </w:rPr>
              <w:br/>
              <w:t>GIS</w:t>
            </w:r>
            <w:r w:rsidRPr="00CF3DF2">
              <w:rPr>
                <w:rFonts w:ascii="Calibri" w:eastAsia="Times New Roman" w:hAnsi="Calibri" w:cs="Calibri"/>
                <w:color w:val="000000"/>
                <w:lang w:eastAsia="zh-CN" w:bidi="ar-SA"/>
              </w:rPr>
              <w:br/>
              <w:t>Iran</w:t>
            </w:r>
          </w:p>
        </w:tc>
        <w:tc>
          <w:tcPr>
            <w:tcW w:w="2181" w:type="dxa"/>
            <w:tcBorders>
              <w:top w:val="nil"/>
              <w:left w:val="nil"/>
              <w:bottom w:val="nil"/>
              <w:right w:val="nil"/>
            </w:tcBorders>
            <w:shd w:val="clear" w:color="auto" w:fill="auto"/>
            <w:hideMark/>
          </w:tcPr>
          <w:p w14:paraId="2E580553"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Precipitation Data</w:t>
            </w:r>
          </w:p>
        </w:tc>
        <w:tc>
          <w:tcPr>
            <w:tcW w:w="2760" w:type="dxa"/>
            <w:tcBorders>
              <w:top w:val="nil"/>
              <w:left w:val="nil"/>
              <w:bottom w:val="nil"/>
              <w:right w:val="nil"/>
            </w:tcBorders>
            <w:shd w:val="clear" w:color="auto" w:fill="auto"/>
            <w:hideMark/>
          </w:tcPr>
          <w:p w14:paraId="01D0FC5A"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regions</w:t>
            </w:r>
          </w:p>
        </w:tc>
        <w:tc>
          <w:tcPr>
            <w:tcW w:w="1371" w:type="dxa"/>
            <w:tcBorders>
              <w:top w:val="nil"/>
              <w:left w:val="nil"/>
              <w:bottom w:val="nil"/>
              <w:right w:val="nil"/>
            </w:tcBorders>
            <w:shd w:val="clear" w:color="auto" w:fill="auto"/>
            <w:hideMark/>
          </w:tcPr>
          <w:p w14:paraId="496DA8D7" w14:textId="77777777" w:rsidR="00CF3DF2" w:rsidRPr="00CF3DF2" w:rsidRDefault="00CF3DF2" w:rsidP="00CF3DF2">
            <w:pPr>
              <w:spacing w:after="0" w:line="240" w:lineRule="auto"/>
              <w:rPr>
                <w:rFonts w:ascii="Calibri" w:eastAsia="Times New Roman" w:hAnsi="Calibri" w:cs="Calibri"/>
                <w:color w:val="000000"/>
                <w:lang w:eastAsia="zh-CN" w:bidi="ar-SA"/>
              </w:rPr>
            </w:pPr>
          </w:p>
        </w:tc>
        <w:tc>
          <w:tcPr>
            <w:tcW w:w="2176" w:type="dxa"/>
            <w:tcBorders>
              <w:top w:val="nil"/>
              <w:left w:val="nil"/>
              <w:bottom w:val="nil"/>
              <w:right w:val="nil"/>
            </w:tcBorders>
            <w:shd w:val="clear" w:color="auto" w:fill="auto"/>
            <w:hideMark/>
          </w:tcPr>
          <w:p w14:paraId="0EF31707"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Principal Component Analysis (PCA</w:t>
            </w:r>
            <w:proofErr w:type="gramStart"/>
            <w:r w:rsidRPr="00CF3DF2">
              <w:rPr>
                <w:rFonts w:ascii="Calibri" w:eastAsia="Times New Roman" w:hAnsi="Calibri" w:cs="Calibri"/>
                <w:color w:val="000000"/>
                <w:lang w:eastAsia="zh-CN" w:bidi="ar-SA"/>
              </w:rPr>
              <w:t>),Hierarchical</w:t>
            </w:r>
            <w:proofErr w:type="gramEnd"/>
            <w:r w:rsidRPr="00CF3DF2">
              <w:rPr>
                <w:rFonts w:ascii="Calibri" w:eastAsia="Times New Roman" w:hAnsi="Calibri" w:cs="Calibri"/>
                <w:color w:val="000000"/>
                <w:lang w:eastAsia="zh-CN" w:bidi="ar-SA"/>
              </w:rPr>
              <w:t xml:space="preserve"> clustering</w:t>
            </w:r>
          </w:p>
        </w:tc>
        <w:tc>
          <w:tcPr>
            <w:tcW w:w="2277" w:type="dxa"/>
            <w:tcBorders>
              <w:top w:val="nil"/>
              <w:left w:val="nil"/>
              <w:bottom w:val="nil"/>
              <w:right w:val="nil"/>
            </w:tcBorders>
            <w:shd w:val="clear" w:color="auto" w:fill="auto"/>
            <w:hideMark/>
          </w:tcPr>
          <w:p w14:paraId="1EC726A3"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 xml:space="preserve"> APHRODITE's water resources website </w:t>
            </w:r>
          </w:p>
        </w:tc>
        <w:tc>
          <w:tcPr>
            <w:tcW w:w="2355" w:type="dxa"/>
            <w:tcBorders>
              <w:top w:val="nil"/>
              <w:left w:val="nil"/>
              <w:bottom w:val="nil"/>
              <w:right w:val="nil"/>
            </w:tcBorders>
            <w:shd w:val="clear" w:color="auto" w:fill="auto"/>
            <w:hideMark/>
          </w:tcPr>
          <w:p w14:paraId="5921EC71"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APHRODITE daily gridded precipitation data for the Middle East from 1951 to 2007</w:t>
            </w:r>
          </w:p>
        </w:tc>
        <w:tc>
          <w:tcPr>
            <w:tcW w:w="2683" w:type="dxa"/>
            <w:tcBorders>
              <w:top w:val="nil"/>
              <w:left w:val="nil"/>
              <w:bottom w:val="nil"/>
              <w:right w:val="nil"/>
            </w:tcBorders>
            <w:shd w:val="clear" w:color="auto" w:fill="auto"/>
            <w:hideMark/>
          </w:tcPr>
          <w:p w14:paraId="057891DB"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Regionalization of precipitation in Iran using principal component analysis and hierarchical cluster analysis</w:t>
            </w:r>
          </w:p>
        </w:tc>
        <w:tc>
          <w:tcPr>
            <w:tcW w:w="2316" w:type="dxa"/>
            <w:tcBorders>
              <w:top w:val="nil"/>
              <w:left w:val="nil"/>
              <w:bottom w:val="nil"/>
              <w:right w:val="nil"/>
            </w:tcBorders>
            <w:shd w:val="clear" w:color="auto" w:fill="auto"/>
            <w:hideMark/>
          </w:tcPr>
          <w:p w14:paraId="7D803A20"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Data from third-party institutions, data reliability to be assessed</w:t>
            </w:r>
          </w:p>
        </w:tc>
        <w:tc>
          <w:tcPr>
            <w:tcW w:w="3377" w:type="dxa"/>
            <w:tcBorders>
              <w:top w:val="nil"/>
              <w:left w:val="nil"/>
              <w:bottom w:val="nil"/>
              <w:right w:val="nil"/>
            </w:tcBorders>
            <w:shd w:val="clear" w:color="auto" w:fill="auto"/>
            <w:hideMark/>
          </w:tcPr>
          <w:p w14:paraId="3B42C6FA"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This study suggests the potential use of the APHRODITE dataset for the regionalization of precipitation conditions in Iran. Based on the results, it is recommended to use this dataset for grouping precipitation conditions in arid and semi-arid regions of mid-latitudes</w:t>
            </w:r>
          </w:p>
        </w:tc>
      </w:tr>
      <w:tr w:rsidR="00CF3DF2" w:rsidRPr="00CF3DF2" w14:paraId="5BDF51EF" w14:textId="77777777" w:rsidTr="00CF3DF2">
        <w:trPr>
          <w:trHeight w:val="4500"/>
        </w:trPr>
        <w:tc>
          <w:tcPr>
            <w:tcW w:w="4760" w:type="dxa"/>
            <w:tcBorders>
              <w:top w:val="nil"/>
              <w:left w:val="nil"/>
              <w:bottom w:val="nil"/>
              <w:right w:val="nil"/>
            </w:tcBorders>
            <w:shd w:val="clear" w:color="auto" w:fill="auto"/>
            <w:hideMark/>
          </w:tcPr>
          <w:p w14:paraId="7E67D36A" w14:textId="77777777" w:rsidR="00CF3DF2" w:rsidRPr="00CF3DF2" w:rsidRDefault="00CF3DF2" w:rsidP="00CF3DF2">
            <w:pPr>
              <w:spacing w:after="0" w:line="240" w:lineRule="auto"/>
              <w:rPr>
                <w:rFonts w:ascii="Calibri" w:eastAsia="Times New Roman" w:hAnsi="Calibri" w:cs="Calibri"/>
                <w:color w:val="000000"/>
                <w:lang w:eastAsia="zh-CN" w:bidi="ar-SA"/>
              </w:rPr>
            </w:pPr>
            <w:proofErr w:type="spellStart"/>
            <w:r w:rsidRPr="00CF3DF2">
              <w:rPr>
                <w:rFonts w:ascii="Calibri" w:eastAsia="Times New Roman" w:hAnsi="Calibri" w:cs="Calibri"/>
                <w:color w:val="000000"/>
                <w:lang w:val="pt-PT" w:eastAsia="zh-CN" w:bidi="ar-SA"/>
              </w:rPr>
              <w:t>Genga</w:t>
            </w:r>
            <w:proofErr w:type="spellEnd"/>
            <w:r w:rsidRPr="00CF3DF2">
              <w:rPr>
                <w:rFonts w:ascii="Calibri" w:eastAsia="Times New Roman" w:hAnsi="Calibri" w:cs="Calibri"/>
                <w:color w:val="000000"/>
                <w:lang w:val="pt-PT" w:eastAsia="zh-CN" w:bidi="ar-SA"/>
              </w:rPr>
              <w:t xml:space="preserve">, A., </w:t>
            </w:r>
            <w:proofErr w:type="spellStart"/>
            <w:r w:rsidRPr="00CF3DF2">
              <w:rPr>
                <w:rFonts w:ascii="Calibri" w:eastAsia="Times New Roman" w:hAnsi="Calibri" w:cs="Calibri"/>
                <w:color w:val="000000"/>
                <w:lang w:val="pt-PT" w:eastAsia="zh-CN" w:bidi="ar-SA"/>
              </w:rPr>
              <w:t>Baglivi</w:t>
            </w:r>
            <w:proofErr w:type="spellEnd"/>
            <w:r w:rsidRPr="00CF3DF2">
              <w:rPr>
                <w:rFonts w:ascii="Calibri" w:eastAsia="Times New Roman" w:hAnsi="Calibri" w:cs="Calibri"/>
                <w:color w:val="000000"/>
                <w:lang w:val="pt-PT" w:eastAsia="zh-CN" w:bidi="ar-SA"/>
              </w:rPr>
              <w:t xml:space="preserve">, F., Siciliano, M., Siciliano, T., </w:t>
            </w:r>
            <w:proofErr w:type="spellStart"/>
            <w:r w:rsidRPr="00CF3DF2">
              <w:rPr>
                <w:rFonts w:ascii="Calibri" w:eastAsia="Times New Roman" w:hAnsi="Calibri" w:cs="Calibri"/>
                <w:color w:val="000000"/>
                <w:lang w:val="pt-PT" w:eastAsia="zh-CN" w:bidi="ar-SA"/>
              </w:rPr>
              <w:t>Tepore</w:t>
            </w:r>
            <w:proofErr w:type="spellEnd"/>
            <w:r w:rsidRPr="00CF3DF2">
              <w:rPr>
                <w:rFonts w:ascii="Calibri" w:eastAsia="Times New Roman" w:hAnsi="Calibri" w:cs="Calibri"/>
                <w:color w:val="000000"/>
                <w:lang w:val="pt-PT" w:eastAsia="zh-CN" w:bidi="ar-SA"/>
              </w:rPr>
              <w:t xml:space="preserve">, M., </w:t>
            </w:r>
            <w:proofErr w:type="spellStart"/>
            <w:r w:rsidRPr="00CF3DF2">
              <w:rPr>
                <w:rFonts w:ascii="Calibri" w:eastAsia="Times New Roman" w:hAnsi="Calibri" w:cs="Calibri"/>
                <w:color w:val="000000"/>
                <w:lang w:val="pt-PT" w:eastAsia="zh-CN" w:bidi="ar-SA"/>
              </w:rPr>
              <w:t>Micocci</w:t>
            </w:r>
            <w:proofErr w:type="spellEnd"/>
            <w:r w:rsidRPr="00CF3DF2">
              <w:rPr>
                <w:rFonts w:ascii="Calibri" w:eastAsia="Times New Roman" w:hAnsi="Calibri" w:cs="Calibri"/>
                <w:color w:val="000000"/>
                <w:lang w:val="pt-PT" w:eastAsia="zh-CN" w:bidi="ar-SA"/>
              </w:rPr>
              <w:t xml:space="preserve">, G., </w:t>
            </w:r>
            <w:proofErr w:type="spellStart"/>
            <w:r w:rsidRPr="00CF3DF2">
              <w:rPr>
                <w:rFonts w:ascii="Calibri" w:eastAsia="Times New Roman" w:hAnsi="Calibri" w:cs="Calibri"/>
                <w:color w:val="000000"/>
                <w:lang w:val="pt-PT" w:eastAsia="zh-CN" w:bidi="ar-SA"/>
              </w:rPr>
              <w:t>Tortorella</w:t>
            </w:r>
            <w:proofErr w:type="spellEnd"/>
            <w:r w:rsidRPr="00CF3DF2">
              <w:rPr>
                <w:rFonts w:ascii="Calibri" w:eastAsia="Times New Roman" w:hAnsi="Calibri" w:cs="Calibri"/>
                <w:color w:val="000000"/>
                <w:lang w:val="pt-PT" w:eastAsia="zh-CN" w:bidi="ar-SA"/>
              </w:rPr>
              <w:t xml:space="preserve">, C., &amp; </w:t>
            </w:r>
            <w:proofErr w:type="spellStart"/>
            <w:r w:rsidRPr="00CF3DF2">
              <w:rPr>
                <w:rFonts w:ascii="Calibri" w:eastAsia="Times New Roman" w:hAnsi="Calibri" w:cs="Calibri"/>
                <w:color w:val="000000"/>
                <w:lang w:val="pt-PT" w:eastAsia="zh-CN" w:bidi="ar-SA"/>
              </w:rPr>
              <w:t>Aiello</w:t>
            </w:r>
            <w:proofErr w:type="spellEnd"/>
            <w:r w:rsidRPr="00CF3DF2">
              <w:rPr>
                <w:rFonts w:ascii="Calibri" w:eastAsia="Times New Roman" w:hAnsi="Calibri" w:cs="Calibri"/>
                <w:color w:val="000000"/>
                <w:lang w:val="pt-PT" w:eastAsia="zh-CN" w:bidi="ar-SA"/>
              </w:rPr>
              <w:t xml:space="preserve">, D. (2012). </w:t>
            </w:r>
            <w:r w:rsidRPr="00CF3DF2">
              <w:rPr>
                <w:rFonts w:ascii="Calibri" w:eastAsia="Times New Roman" w:hAnsi="Calibri" w:cs="Calibri"/>
                <w:color w:val="000000"/>
                <w:lang w:eastAsia="zh-CN" w:bidi="ar-SA"/>
              </w:rPr>
              <w:t>SEM-EDS investigation on PM10 data collected in Central Italy: Principal Component Analysis and Hierarchical Cluster Analysis. Chemistry Central Journal, 6(2), S3. https://doi.org/10.1186/1752-153X-6-S2-S3</w:t>
            </w:r>
          </w:p>
        </w:tc>
        <w:tc>
          <w:tcPr>
            <w:tcW w:w="946" w:type="dxa"/>
            <w:tcBorders>
              <w:top w:val="nil"/>
              <w:left w:val="nil"/>
              <w:bottom w:val="nil"/>
              <w:right w:val="nil"/>
            </w:tcBorders>
            <w:shd w:val="clear" w:color="auto" w:fill="auto"/>
            <w:hideMark/>
          </w:tcPr>
          <w:p w14:paraId="702676AD"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Italy</w:t>
            </w:r>
          </w:p>
        </w:tc>
        <w:tc>
          <w:tcPr>
            <w:tcW w:w="2432" w:type="dxa"/>
            <w:tcBorders>
              <w:top w:val="nil"/>
              <w:left w:val="nil"/>
              <w:bottom w:val="nil"/>
              <w:right w:val="nil"/>
            </w:tcBorders>
            <w:shd w:val="clear" w:color="auto" w:fill="auto"/>
            <w:hideMark/>
          </w:tcPr>
          <w:p w14:paraId="0EA3BDB7"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Identify clusters of particles that can be distinguished on the basis of their chemical composition and morphology, study the relationship between chemical and morphological parameters and assess the differences between sampling sites.</w:t>
            </w:r>
          </w:p>
        </w:tc>
        <w:tc>
          <w:tcPr>
            <w:tcW w:w="2046" w:type="dxa"/>
            <w:tcBorders>
              <w:top w:val="nil"/>
              <w:left w:val="nil"/>
              <w:bottom w:val="nil"/>
              <w:right w:val="nil"/>
            </w:tcBorders>
            <w:shd w:val="clear" w:color="auto" w:fill="auto"/>
            <w:hideMark/>
          </w:tcPr>
          <w:p w14:paraId="3AB1DA7D"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Fractal Dimension</w:t>
            </w:r>
            <w:r w:rsidRPr="00CF3DF2">
              <w:rPr>
                <w:rFonts w:ascii="Calibri" w:eastAsia="Times New Roman" w:hAnsi="Calibri" w:cs="Calibri"/>
                <w:color w:val="000000"/>
                <w:lang w:eastAsia="zh-CN" w:bidi="ar-SA"/>
              </w:rPr>
              <w:br/>
              <w:t>Hierarchical Cluster Analysis</w:t>
            </w:r>
            <w:r w:rsidRPr="00CF3DF2">
              <w:rPr>
                <w:rFonts w:ascii="Calibri" w:eastAsia="Times New Roman" w:hAnsi="Calibri" w:cs="Calibri"/>
                <w:color w:val="000000"/>
                <w:lang w:eastAsia="zh-CN" w:bidi="ar-SA"/>
              </w:rPr>
              <w:br/>
              <w:t>Morphological Parameter</w:t>
            </w:r>
            <w:r w:rsidRPr="00CF3DF2">
              <w:rPr>
                <w:rFonts w:ascii="Calibri" w:eastAsia="Times New Roman" w:hAnsi="Calibri" w:cs="Calibri"/>
                <w:color w:val="000000"/>
                <w:lang w:eastAsia="zh-CN" w:bidi="ar-SA"/>
              </w:rPr>
              <w:br/>
              <w:t>Urban Site</w:t>
            </w:r>
            <w:r w:rsidRPr="00CF3DF2">
              <w:rPr>
                <w:rFonts w:ascii="Calibri" w:eastAsia="Times New Roman" w:hAnsi="Calibri" w:cs="Calibri"/>
                <w:color w:val="000000"/>
                <w:lang w:eastAsia="zh-CN" w:bidi="ar-SA"/>
              </w:rPr>
              <w:br/>
              <w:t>Soot Particle</w:t>
            </w:r>
          </w:p>
        </w:tc>
        <w:tc>
          <w:tcPr>
            <w:tcW w:w="2181" w:type="dxa"/>
            <w:tcBorders>
              <w:top w:val="nil"/>
              <w:left w:val="nil"/>
              <w:bottom w:val="nil"/>
              <w:right w:val="nil"/>
            </w:tcBorders>
            <w:shd w:val="clear" w:color="auto" w:fill="auto"/>
            <w:hideMark/>
          </w:tcPr>
          <w:p w14:paraId="5417D26A"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Chemical elements of PM10</w:t>
            </w:r>
          </w:p>
        </w:tc>
        <w:tc>
          <w:tcPr>
            <w:tcW w:w="2760" w:type="dxa"/>
            <w:tcBorders>
              <w:top w:val="nil"/>
              <w:left w:val="nil"/>
              <w:bottom w:val="nil"/>
              <w:right w:val="nil"/>
            </w:tcBorders>
            <w:shd w:val="clear" w:color="auto" w:fill="auto"/>
            <w:hideMark/>
          </w:tcPr>
          <w:p w14:paraId="30F000A7"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clusters</w:t>
            </w:r>
          </w:p>
        </w:tc>
        <w:tc>
          <w:tcPr>
            <w:tcW w:w="1371" w:type="dxa"/>
            <w:tcBorders>
              <w:top w:val="nil"/>
              <w:left w:val="nil"/>
              <w:bottom w:val="nil"/>
              <w:right w:val="nil"/>
            </w:tcBorders>
            <w:shd w:val="clear" w:color="auto" w:fill="auto"/>
            <w:hideMark/>
          </w:tcPr>
          <w:p w14:paraId="0255DFD6" w14:textId="77777777" w:rsidR="00CF3DF2" w:rsidRPr="00CF3DF2" w:rsidRDefault="00CF3DF2" w:rsidP="00CF3DF2">
            <w:pPr>
              <w:spacing w:after="0" w:line="240" w:lineRule="auto"/>
              <w:rPr>
                <w:rFonts w:ascii="Calibri" w:eastAsia="Times New Roman" w:hAnsi="Calibri" w:cs="Calibri"/>
                <w:color w:val="000000"/>
                <w:lang w:eastAsia="zh-CN" w:bidi="ar-SA"/>
              </w:rPr>
            </w:pPr>
          </w:p>
        </w:tc>
        <w:tc>
          <w:tcPr>
            <w:tcW w:w="2176" w:type="dxa"/>
            <w:tcBorders>
              <w:top w:val="nil"/>
              <w:left w:val="nil"/>
              <w:bottom w:val="nil"/>
              <w:right w:val="nil"/>
            </w:tcBorders>
            <w:shd w:val="clear" w:color="auto" w:fill="auto"/>
            <w:hideMark/>
          </w:tcPr>
          <w:p w14:paraId="3378CE10"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Principal Component Analysis (PCA</w:t>
            </w:r>
            <w:proofErr w:type="gramStart"/>
            <w:r w:rsidRPr="00CF3DF2">
              <w:rPr>
                <w:rFonts w:ascii="Calibri" w:eastAsia="Times New Roman" w:hAnsi="Calibri" w:cs="Calibri"/>
                <w:color w:val="000000"/>
                <w:lang w:eastAsia="zh-CN" w:bidi="ar-SA"/>
              </w:rPr>
              <w:t>),Hierarchical</w:t>
            </w:r>
            <w:proofErr w:type="gramEnd"/>
            <w:r w:rsidRPr="00CF3DF2">
              <w:rPr>
                <w:rFonts w:ascii="Calibri" w:eastAsia="Times New Roman" w:hAnsi="Calibri" w:cs="Calibri"/>
                <w:color w:val="000000"/>
                <w:lang w:eastAsia="zh-CN" w:bidi="ar-SA"/>
              </w:rPr>
              <w:t xml:space="preserve"> clustering</w:t>
            </w:r>
          </w:p>
        </w:tc>
        <w:tc>
          <w:tcPr>
            <w:tcW w:w="2277" w:type="dxa"/>
            <w:tcBorders>
              <w:top w:val="nil"/>
              <w:left w:val="nil"/>
              <w:bottom w:val="nil"/>
              <w:right w:val="nil"/>
            </w:tcBorders>
            <w:shd w:val="clear" w:color="auto" w:fill="auto"/>
            <w:hideMark/>
          </w:tcPr>
          <w:p w14:paraId="3C8613EE"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Scanning electron microscope analysis</w:t>
            </w:r>
          </w:p>
        </w:tc>
        <w:tc>
          <w:tcPr>
            <w:tcW w:w="2355" w:type="dxa"/>
            <w:tcBorders>
              <w:top w:val="nil"/>
              <w:left w:val="nil"/>
              <w:bottom w:val="nil"/>
              <w:right w:val="nil"/>
            </w:tcBorders>
            <w:shd w:val="clear" w:color="auto" w:fill="auto"/>
            <w:hideMark/>
          </w:tcPr>
          <w:p w14:paraId="7EB77350"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PM10 was collected at 3 different sites in central Italy with different conditions: yard, urban and rural sites</w:t>
            </w:r>
          </w:p>
        </w:tc>
        <w:tc>
          <w:tcPr>
            <w:tcW w:w="2683" w:type="dxa"/>
            <w:tcBorders>
              <w:top w:val="nil"/>
              <w:left w:val="nil"/>
              <w:bottom w:val="nil"/>
              <w:right w:val="nil"/>
            </w:tcBorders>
            <w:shd w:val="clear" w:color="auto" w:fill="auto"/>
            <w:hideMark/>
          </w:tcPr>
          <w:p w14:paraId="5ECFCCCE"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The identification of PM10 particle populations that can be distinguished based on chemical composition and morphology revealed differences between sampling sites.</w:t>
            </w:r>
          </w:p>
        </w:tc>
        <w:tc>
          <w:tcPr>
            <w:tcW w:w="2316" w:type="dxa"/>
            <w:tcBorders>
              <w:top w:val="nil"/>
              <w:left w:val="nil"/>
              <w:bottom w:val="nil"/>
              <w:right w:val="nil"/>
            </w:tcBorders>
            <w:shd w:val="clear" w:color="auto" w:fill="auto"/>
            <w:hideMark/>
          </w:tcPr>
          <w:p w14:paraId="64F0E7B4"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Single-particle studies provide useful information for understanding the formation of particulate matter, but they are not exhaustive because the information they provide is provided over a limited period of time and therefore they are complementary to other PM studies.</w:t>
            </w:r>
          </w:p>
        </w:tc>
        <w:tc>
          <w:tcPr>
            <w:tcW w:w="3377" w:type="dxa"/>
            <w:tcBorders>
              <w:top w:val="nil"/>
              <w:left w:val="nil"/>
              <w:bottom w:val="nil"/>
              <w:right w:val="nil"/>
            </w:tcBorders>
            <w:shd w:val="clear" w:color="auto" w:fill="auto"/>
            <w:hideMark/>
          </w:tcPr>
          <w:p w14:paraId="08F5E1AD"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Multivariate statistical analysis of particle composition and morphology data allows us to provide information on PM sources and highlight differences and similarities between sites.</w:t>
            </w:r>
          </w:p>
        </w:tc>
      </w:tr>
      <w:tr w:rsidR="00CF3DF2" w:rsidRPr="00CF3DF2" w14:paraId="4887B0ED" w14:textId="77777777" w:rsidTr="00CF3DF2">
        <w:trPr>
          <w:trHeight w:val="2700"/>
        </w:trPr>
        <w:tc>
          <w:tcPr>
            <w:tcW w:w="4760" w:type="dxa"/>
            <w:tcBorders>
              <w:top w:val="nil"/>
              <w:left w:val="nil"/>
              <w:bottom w:val="nil"/>
              <w:right w:val="nil"/>
            </w:tcBorders>
            <w:shd w:val="clear" w:color="auto" w:fill="auto"/>
            <w:hideMark/>
          </w:tcPr>
          <w:p w14:paraId="21571E7C"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 xml:space="preserve">Goodchild, M. F., &amp; </w:t>
            </w:r>
            <w:proofErr w:type="spellStart"/>
            <w:r w:rsidRPr="00CF3DF2">
              <w:rPr>
                <w:rFonts w:ascii="Calibri" w:eastAsia="Times New Roman" w:hAnsi="Calibri" w:cs="Calibri"/>
                <w:color w:val="000000"/>
                <w:lang w:eastAsia="zh-CN" w:bidi="ar-SA"/>
              </w:rPr>
              <w:t>Haining</w:t>
            </w:r>
            <w:proofErr w:type="spellEnd"/>
            <w:r w:rsidRPr="00CF3DF2">
              <w:rPr>
                <w:rFonts w:ascii="Calibri" w:eastAsia="Times New Roman" w:hAnsi="Calibri" w:cs="Calibri"/>
                <w:color w:val="000000"/>
                <w:lang w:eastAsia="zh-CN" w:bidi="ar-SA"/>
              </w:rPr>
              <w:t xml:space="preserve">, R. P. (2004). GIS and spatial data analysis: Converging perspectives. </w:t>
            </w:r>
            <w:r w:rsidRPr="00CF3DF2">
              <w:rPr>
                <w:rFonts w:ascii="Calibri" w:eastAsia="Times New Roman" w:hAnsi="Calibri" w:cs="Calibri"/>
                <w:i/>
                <w:iCs/>
                <w:color w:val="000000"/>
                <w:lang w:eastAsia="zh-CN" w:bidi="ar-SA"/>
              </w:rPr>
              <w:t>Papers in Regional Science</w:t>
            </w:r>
            <w:r w:rsidRPr="00CF3DF2">
              <w:rPr>
                <w:rFonts w:ascii="Calibri" w:eastAsia="Times New Roman" w:hAnsi="Calibri" w:cs="Calibri"/>
                <w:color w:val="000000"/>
                <w:lang w:eastAsia="zh-CN" w:bidi="ar-SA"/>
              </w:rPr>
              <w:t xml:space="preserve">, </w:t>
            </w:r>
            <w:r w:rsidRPr="00CF3DF2">
              <w:rPr>
                <w:rFonts w:ascii="Calibri" w:eastAsia="Times New Roman" w:hAnsi="Calibri" w:cs="Calibri"/>
                <w:i/>
                <w:iCs/>
                <w:color w:val="000000"/>
                <w:lang w:eastAsia="zh-CN" w:bidi="ar-SA"/>
              </w:rPr>
              <w:t>83</w:t>
            </w:r>
            <w:r w:rsidRPr="00CF3DF2">
              <w:rPr>
                <w:rFonts w:ascii="Calibri" w:eastAsia="Times New Roman" w:hAnsi="Calibri" w:cs="Calibri"/>
                <w:color w:val="000000"/>
                <w:lang w:eastAsia="zh-CN" w:bidi="ar-SA"/>
              </w:rPr>
              <w:t>(1), 363–385. https://doi.org/10.1007/s10110-003-0190-y</w:t>
            </w:r>
          </w:p>
        </w:tc>
        <w:tc>
          <w:tcPr>
            <w:tcW w:w="946" w:type="dxa"/>
            <w:tcBorders>
              <w:top w:val="nil"/>
              <w:left w:val="nil"/>
              <w:bottom w:val="nil"/>
              <w:right w:val="nil"/>
            </w:tcBorders>
            <w:shd w:val="clear" w:color="auto" w:fill="auto"/>
            <w:hideMark/>
          </w:tcPr>
          <w:p w14:paraId="26393AAA"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USA</w:t>
            </w:r>
          </w:p>
        </w:tc>
        <w:tc>
          <w:tcPr>
            <w:tcW w:w="2432" w:type="dxa"/>
            <w:tcBorders>
              <w:top w:val="nil"/>
              <w:left w:val="nil"/>
              <w:bottom w:val="nil"/>
              <w:right w:val="nil"/>
            </w:tcBorders>
            <w:shd w:val="clear" w:color="auto" w:fill="auto"/>
            <w:hideMark/>
          </w:tcPr>
          <w:p w14:paraId="7C8C4766"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 xml:space="preserve"> Some important developments in GIS and spatial data analysis since the early 1950s</w:t>
            </w:r>
          </w:p>
        </w:tc>
        <w:tc>
          <w:tcPr>
            <w:tcW w:w="2046" w:type="dxa"/>
            <w:tcBorders>
              <w:top w:val="nil"/>
              <w:left w:val="nil"/>
              <w:bottom w:val="nil"/>
              <w:right w:val="nil"/>
            </w:tcBorders>
            <w:shd w:val="clear" w:color="auto" w:fill="auto"/>
            <w:hideMark/>
          </w:tcPr>
          <w:p w14:paraId="2C9C0460" w14:textId="77777777" w:rsidR="00CF3DF2" w:rsidRPr="00CF3DF2" w:rsidRDefault="00CF3DF2" w:rsidP="00CF3DF2">
            <w:pPr>
              <w:spacing w:after="0" w:line="240" w:lineRule="auto"/>
              <w:rPr>
                <w:rFonts w:ascii="Calibri" w:eastAsia="Times New Roman" w:hAnsi="Calibri" w:cs="Calibri"/>
                <w:color w:val="000000"/>
                <w:lang w:eastAsia="zh-CN" w:bidi="ar-SA"/>
              </w:rPr>
            </w:pPr>
            <w:proofErr w:type="spellStart"/>
            <w:proofErr w:type="gramStart"/>
            <w:r w:rsidRPr="00CF3DF2">
              <w:rPr>
                <w:rFonts w:ascii="Calibri" w:eastAsia="Times New Roman" w:hAnsi="Calibri" w:cs="Calibri"/>
                <w:color w:val="000000"/>
                <w:lang w:eastAsia="zh-CN" w:bidi="ar-SA"/>
              </w:rPr>
              <w:t>GIS,spatial</w:t>
            </w:r>
            <w:proofErr w:type="spellEnd"/>
            <w:proofErr w:type="gramEnd"/>
            <w:r w:rsidRPr="00CF3DF2">
              <w:rPr>
                <w:rFonts w:ascii="Calibri" w:eastAsia="Times New Roman" w:hAnsi="Calibri" w:cs="Calibri"/>
                <w:color w:val="000000"/>
                <w:lang w:eastAsia="zh-CN" w:bidi="ar-SA"/>
              </w:rPr>
              <w:t xml:space="preserve"> data analysis</w:t>
            </w:r>
          </w:p>
        </w:tc>
        <w:tc>
          <w:tcPr>
            <w:tcW w:w="2181" w:type="dxa"/>
            <w:tcBorders>
              <w:top w:val="nil"/>
              <w:left w:val="nil"/>
              <w:bottom w:val="nil"/>
              <w:right w:val="nil"/>
            </w:tcBorders>
            <w:shd w:val="clear" w:color="auto" w:fill="auto"/>
            <w:hideMark/>
          </w:tcPr>
          <w:p w14:paraId="78609523" w14:textId="77777777" w:rsidR="00CF3DF2" w:rsidRPr="00CF3DF2" w:rsidRDefault="00CF3DF2" w:rsidP="00CF3DF2">
            <w:pPr>
              <w:spacing w:after="0" w:line="240" w:lineRule="auto"/>
              <w:rPr>
                <w:rFonts w:ascii="Calibri" w:eastAsia="Times New Roman" w:hAnsi="Calibri" w:cs="Calibri"/>
                <w:color w:val="000000"/>
                <w:lang w:eastAsia="zh-CN" w:bidi="ar-SA"/>
              </w:rPr>
            </w:pPr>
          </w:p>
        </w:tc>
        <w:tc>
          <w:tcPr>
            <w:tcW w:w="2760" w:type="dxa"/>
            <w:tcBorders>
              <w:top w:val="nil"/>
              <w:left w:val="nil"/>
              <w:bottom w:val="nil"/>
              <w:right w:val="nil"/>
            </w:tcBorders>
            <w:shd w:val="clear" w:color="auto" w:fill="auto"/>
            <w:hideMark/>
          </w:tcPr>
          <w:p w14:paraId="2C465DBF" w14:textId="77777777" w:rsidR="00CF3DF2" w:rsidRPr="00CF3DF2" w:rsidRDefault="00CF3DF2" w:rsidP="00CF3DF2">
            <w:pPr>
              <w:spacing w:after="0" w:line="240" w:lineRule="auto"/>
              <w:rPr>
                <w:rFonts w:ascii="Times New Roman" w:eastAsia="Times New Roman" w:hAnsi="Times New Roman" w:cs="Times New Roman"/>
                <w:sz w:val="20"/>
                <w:szCs w:val="20"/>
                <w:lang w:eastAsia="zh-CN" w:bidi="ar-SA"/>
              </w:rPr>
            </w:pPr>
          </w:p>
        </w:tc>
        <w:tc>
          <w:tcPr>
            <w:tcW w:w="1371" w:type="dxa"/>
            <w:tcBorders>
              <w:top w:val="nil"/>
              <w:left w:val="nil"/>
              <w:bottom w:val="nil"/>
              <w:right w:val="nil"/>
            </w:tcBorders>
            <w:shd w:val="clear" w:color="auto" w:fill="auto"/>
            <w:hideMark/>
          </w:tcPr>
          <w:p w14:paraId="22872FF2" w14:textId="77777777" w:rsidR="00CF3DF2" w:rsidRPr="00CF3DF2" w:rsidRDefault="00CF3DF2" w:rsidP="00CF3DF2">
            <w:pPr>
              <w:spacing w:after="0" w:line="240" w:lineRule="auto"/>
              <w:rPr>
                <w:rFonts w:ascii="Times New Roman" w:eastAsia="Times New Roman" w:hAnsi="Times New Roman" w:cs="Times New Roman"/>
                <w:sz w:val="20"/>
                <w:szCs w:val="20"/>
                <w:lang w:eastAsia="zh-CN" w:bidi="ar-SA"/>
              </w:rPr>
            </w:pPr>
          </w:p>
        </w:tc>
        <w:tc>
          <w:tcPr>
            <w:tcW w:w="2176" w:type="dxa"/>
            <w:tcBorders>
              <w:top w:val="nil"/>
              <w:left w:val="nil"/>
              <w:bottom w:val="nil"/>
              <w:right w:val="nil"/>
            </w:tcBorders>
            <w:shd w:val="clear" w:color="auto" w:fill="auto"/>
            <w:hideMark/>
          </w:tcPr>
          <w:p w14:paraId="37471C4C" w14:textId="77777777" w:rsidR="00CF3DF2" w:rsidRPr="00CF3DF2" w:rsidRDefault="00CF3DF2" w:rsidP="00CF3DF2">
            <w:pPr>
              <w:spacing w:after="0" w:line="240" w:lineRule="auto"/>
              <w:rPr>
                <w:rFonts w:ascii="Times New Roman" w:eastAsia="Times New Roman" w:hAnsi="Times New Roman" w:cs="Times New Roman"/>
                <w:sz w:val="20"/>
                <w:szCs w:val="20"/>
                <w:lang w:eastAsia="zh-CN" w:bidi="ar-SA"/>
              </w:rPr>
            </w:pPr>
          </w:p>
        </w:tc>
        <w:tc>
          <w:tcPr>
            <w:tcW w:w="2277" w:type="dxa"/>
            <w:tcBorders>
              <w:top w:val="nil"/>
              <w:left w:val="nil"/>
              <w:bottom w:val="nil"/>
              <w:right w:val="nil"/>
            </w:tcBorders>
            <w:shd w:val="clear" w:color="auto" w:fill="auto"/>
            <w:hideMark/>
          </w:tcPr>
          <w:p w14:paraId="3E157117" w14:textId="77777777" w:rsidR="00CF3DF2" w:rsidRPr="00CF3DF2" w:rsidRDefault="00CF3DF2" w:rsidP="00CF3DF2">
            <w:pPr>
              <w:spacing w:after="0" w:line="240" w:lineRule="auto"/>
              <w:rPr>
                <w:rFonts w:ascii="Times New Roman" w:eastAsia="Times New Roman" w:hAnsi="Times New Roman" w:cs="Times New Roman"/>
                <w:sz w:val="20"/>
                <w:szCs w:val="20"/>
                <w:lang w:eastAsia="zh-CN" w:bidi="ar-SA"/>
              </w:rPr>
            </w:pPr>
          </w:p>
        </w:tc>
        <w:tc>
          <w:tcPr>
            <w:tcW w:w="2355" w:type="dxa"/>
            <w:tcBorders>
              <w:top w:val="nil"/>
              <w:left w:val="nil"/>
              <w:bottom w:val="nil"/>
              <w:right w:val="nil"/>
            </w:tcBorders>
            <w:shd w:val="clear" w:color="auto" w:fill="auto"/>
            <w:hideMark/>
          </w:tcPr>
          <w:p w14:paraId="57A06542" w14:textId="77777777" w:rsidR="00CF3DF2" w:rsidRPr="00CF3DF2" w:rsidRDefault="00CF3DF2" w:rsidP="00CF3DF2">
            <w:pPr>
              <w:spacing w:after="0" w:line="240" w:lineRule="auto"/>
              <w:rPr>
                <w:rFonts w:ascii="Times New Roman" w:eastAsia="Times New Roman" w:hAnsi="Times New Roman" w:cs="Times New Roman"/>
                <w:sz w:val="20"/>
                <w:szCs w:val="20"/>
                <w:lang w:eastAsia="zh-CN" w:bidi="ar-SA"/>
              </w:rPr>
            </w:pPr>
          </w:p>
        </w:tc>
        <w:tc>
          <w:tcPr>
            <w:tcW w:w="2683" w:type="dxa"/>
            <w:tcBorders>
              <w:top w:val="nil"/>
              <w:left w:val="nil"/>
              <w:bottom w:val="nil"/>
              <w:right w:val="nil"/>
            </w:tcBorders>
            <w:shd w:val="clear" w:color="auto" w:fill="auto"/>
            <w:hideMark/>
          </w:tcPr>
          <w:p w14:paraId="3F597004"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A critical review of the past 50 years is presented. We then reflect on current challenges and speculate on the future.</w:t>
            </w:r>
          </w:p>
        </w:tc>
        <w:tc>
          <w:tcPr>
            <w:tcW w:w="2316" w:type="dxa"/>
            <w:tcBorders>
              <w:top w:val="nil"/>
              <w:left w:val="nil"/>
              <w:bottom w:val="nil"/>
              <w:right w:val="nil"/>
            </w:tcBorders>
            <w:shd w:val="clear" w:color="auto" w:fill="auto"/>
            <w:hideMark/>
          </w:tcPr>
          <w:p w14:paraId="652B1787" w14:textId="77777777" w:rsidR="00CF3DF2" w:rsidRPr="00CF3DF2" w:rsidRDefault="00CF3DF2" w:rsidP="00CF3DF2">
            <w:pPr>
              <w:spacing w:after="0" w:line="240" w:lineRule="auto"/>
              <w:rPr>
                <w:rFonts w:ascii="Calibri" w:eastAsia="Times New Roman" w:hAnsi="Calibri" w:cs="Calibri"/>
                <w:color w:val="000000"/>
                <w:lang w:eastAsia="zh-CN" w:bidi="ar-SA"/>
              </w:rPr>
            </w:pPr>
          </w:p>
        </w:tc>
        <w:tc>
          <w:tcPr>
            <w:tcW w:w="3377" w:type="dxa"/>
            <w:tcBorders>
              <w:top w:val="nil"/>
              <w:left w:val="nil"/>
              <w:bottom w:val="nil"/>
              <w:right w:val="nil"/>
            </w:tcBorders>
            <w:shd w:val="clear" w:color="auto" w:fill="auto"/>
            <w:hideMark/>
          </w:tcPr>
          <w:p w14:paraId="41327A39"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 xml:space="preserve"> The two fields of GIS and spatial data analysis meet in the field of geographic information science to support and add value to each other.</w:t>
            </w:r>
          </w:p>
        </w:tc>
      </w:tr>
      <w:tr w:rsidR="00CF3DF2" w:rsidRPr="00CF3DF2" w14:paraId="2C5C4146" w14:textId="77777777" w:rsidTr="00CF3DF2">
        <w:trPr>
          <w:trHeight w:val="5700"/>
        </w:trPr>
        <w:tc>
          <w:tcPr>
            <w:tcW w:w="4760" w:type="dxa"/>
            <w:tcBorders>
              <w:top w:val="nil"/>
              <w:left w:val="nil"/>
              <w:bottom w:val="nil"/>
              <w:right w:val="nil"/>
            </w:tcBorders>
            <w:shd w:val="clear" w:color="auto" w:fill="auto"/>
            <w:hideMark/>
          </w:tcPr>
          <w:p w14:paraId="189B543C" w14:textId="77777777" w:rsidR="00CF3DF2" w:rsidRPr="00CF3DF2" w:rsidRDefault="00CF3DF2" w:rsidP="00CF3DF2">
            <w:pPr>
              <w:spacing w:after="0" w:line="240" w:lineRule="auto"/>
              <w:rPr>
                <w:rFonts w:ascii="Calibri" w:eastAsia="Times New Roman" w:hAnsi="Calibri" w:cs="Calibri"/>
                <w:color w:val="000000"/>
                <w:lang w:eastAsia="zh-CN" w:bidi="ar-SA"/>
              </w:rPr>
            </w:pPr>
            <w:proofErr w:type="spellStart"/>
            <w:r w:rsidRPr="00CF3DF2">
              <w:rPr>
                <w:rFonts w:ascii="Calibri" w:eastAsia="Times New Roman" w:hAnsi="Calibri" w:cs="Calibri"/>
                <w:color w:val="000000"/>
                <w:lang w:val="pt-PT" w:eastAsia="zh-CN" w:bidi="ar-SA"/>
              </w:rPr>
              <w:lastRenderedPageBreak/>
              <w:t>Granato</w:t>
            </w:r>
            <w:proofErr w:type="spellEnd"/>
            <w:r w:rsidRPr="00CF3DF2">
              <w:rPr>
                <w:rFonts w:ascii="Calibri" w:eastAsia="Times New Roman" w:hAnsi="Calibri" w:cs="Calibri"/>
                <w:color w:val="000000"/>
                <w:lang w:val="pt-PT" w:eastAsia="zh-CN" w:bidi="ar-SA"/>
              </w:rPr>
              <w:t xml:space="preserve">, D., Santos, J. S., Escher, G. B., Ferreira, B. L., &amp; </w:t>
            </w:r>
            <w:proofErr w:type="spellStart"/>
            <w:r w:rsidRPr="00CF3DF2">
              <w:rPr>
                <w:rFonts w:ascii="Calibri" w:eastAsia="Times New Roman" w:hAnsi="Calibri" w:cs="Calibri"/>
                <w:color w:val="000000"/>
                <w:lang w:val="pt-PT" w:eastAsia="zh-CN" w:bidi="ar-SA"/>
              </w:rPr>
              <w:t>Maggio</w:t>
            </w:r>
            <w:proofErr w:type="spellEnd"/>
            <w:r w:rsidRPr="00CF3DF2">
              <w:rPr>
                <w:rFonts w:ascii="Calibri" w:eastAsia="Times New Roman" w:hAnsi="Calibri" w:cs="Calibri"/>
                <w:color w:val="000000"/>
                <w:lang w:val="pt-PT" w:eastAsia="zh-CN" w:bidi="ar-SA"/>
              </w:rPr>
              <w:t xml:space="preserve">, R. M. (2018). </w:t>
            </w:r>
            <w:r w:rsidRPr="00CF3DF2">
              <w:rPr>
                <w:rFonts w:ascii="Calibri" w:eastAsia="Times New Roman" w:hAnsi="Calibri" w:cs="Calibri"/>
                <w:color w:val="000000"/>
                <w:lang w:eastAsia="zh-CN" w:bidi="ar-SA"/>
              </w:rPr>
              <w:t xml:space="preserve">Use of principal component analysis (PCA) and hierarchical cluster analysis (HCA) for multivariate association between bioactive compounds and functional properties in foods: A critical perspective. </w:t>
            </w:r>
            <w:r w:rsidRPr="00CF3DF2">
              <w:rPr>
                <w:rFonts w:ascii="Calibri" w:eastAsia="Times New Roman" w:hAnsi="Calibri" w:cs="Calibri"/>
                <w:i/>
                <w:iCs/>
                <w:color w:val="000000"/>
                <w:lang w:eastAsia="zh-CN" w:bidi="ar-SA"/>
              </w:rPr>
              <w:t>Trends in Food Science &amp; Technology</w:t>
            </w:r>
            <w:r w:rsidRPr="00CF3DF2">
              <w:rPr>
                <w:rFonts w:ascii="Calibri" w:eastAsia="Times New Roman" w:hAnsi="Calibri" w:cs="Calibri"/>
                <w:color w:val="000000"/>
                <w:lang w:eastAsia="zh-CN" w:bidi="ar-SA"/>
              </w:rPr>
              <w:t xml:space="preserve">, </w:t>
            </w:r>
            <w:r w:rsidRPr="00CF3DF2">
              <w:rPr>
                <w:rFonts w:ascii="Calibri" w:eastAsia="Times New Roman" w:hAnsi="Calibri" w:cs="Calibri"/>
                <w:i/>
                <w:iCs/>
                <w:color w:val="000000"/>
                <w:lang w:eastAsia="zh-CN" w:bidi="ar-SA"/>
              </w:rPr>
              <w:t>72</w:t>
            </w:r>
            <w:r w:rsidRPr="00CF3DF2">
              <w:rPr>
                <w:rFonts w:ascii="Calibri" w:eastAsia="Times New Roman" w:hAnsi="Calibri" w:cs="Calibri"/>
                <w:color w:val="000000"/>
                <w:lang w:eastAsia="zh-CN" w:bidi="ar-SA"/>
              </w:rPr>
              <w:t>, 83–90. https://doi.org/10.1016/j.tifs.2017.12.006</w:t>
            </w:r>
          </w:p>
        </w:tc>
        <w:tc>
          <w:tcPr>
            <w:tcW w:w="946" w:type="dxa"/>
            <w:tcBorders>
              <w:top w:val="nil"/>
              <w:left w:val="nil"/>
              <w:bottom w:val="nil"/>
              <w:right w:val="nil"/>
            </w:tcBorders>
            <w:shd w:val="clear" w:color="auto" w:fill="auto"/>
            <w:hideMark/>
          </w:tcPr>
          <w:p w14:paraId="19FB3700"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Brazil</w:t>
            </w:r>
          </w:p>
        </w:tc>
        <w:tc>
          <w:tcPr>
            <w:tcW w:w="2432" w:type="dxa"/>
            <w:tcBorders>
              <w:top w:val="nil"/>
              <w:left w:val="nil"/>
              <w:bottom w:val="nil"/>
              <w:right w:val="nil"/>
            </w:tcBorders>
            <w:shd w:val="clear" w:color="auto" w:fill="auto"/>
            <w:hideMark/>
          </w:tcPr>
          <w:p w14:paraId="5579AD20"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Analysis of multivariate associations between bioactive compounds and functional properties in foods using principal component analysis (PCA) and hierarchical cluster analysis (HCA)</w:t>
            </w:r>
          </w:p>
        </w:tc>
        <w:tc>
          <w:tcPr>
            <w:tcW w:w="2046" w:type="dxa"/>
            <w:tcBorders>
              <w:top w:val="nil"/>
              <w:left w:val="nil"/>
              <w:bottom w:val="nil"/>
              <w:right w:val="nil"/>
            </w:tcBorders>
            <w:shd w:val="clear" w:color="auto" w:fill="auto"/>
            <w:hideMark/>
          </w:tcPr>
          <w:p w14:paraId="37F39252"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 xml:space="preserve">Principal component </w:t>
            </w:r>
            <w:proofErr w:type="spellStart"/>
            <w:proofErr w:type="gramStart"/>
            <w:r w:rsidRPr="00CF3DF2">
              <w:rPr>
                <w:rFonts w:ascii="Calibri" w:eastAsia="Times New Roman" w:hAnsi="Calibri" w:cs="Calibri"/>
                <w:color w:val="000000"/>
                <w:lang w:eastAsia="zh-CN" w:bidi="ar-SA"/>
              </w:rPr>
              <w:t>analysis,hierarchical</w:t>
            </w:r>
            <w:proofErr w:type="spellEnd"/>
            <w:proofErr w:type="gramEnd"/>
            <w:r w:rsidRPr="00CF3DF2">
              <w:rPr>
                <w:rFonts w:ascii="Calibri" w:eastAsia="Times New Roman" w:hAnsi="Calibri" w:cs="Calibri"/>
                <w:color w:val="000000"/>
                <w:lang w:eastAsia="zh-CN" w:bidi="ar-SA"/>
              </w:rPr>
              <w:t xml:space="preserve"> cluster </w:t>
            </w:r>
            <w:proofErr w:type="spellStart"/>
            <w:r w:rsidRPr="00CF3DF2">
              <w:rPr>
                <w:rFonts w:ascii="Calibri" w:eastAsia="Times New Roman" w:hAnsi="Calibri" w:cs="Calibri"/>
                <w:color w:val="000000"/>
                <w:lang w:eastAsia="zh-CN" w:bidi="ar-SA"/>
              </w:rPr>
              <w:t>analysis,bioactive</w:t>
            </w:r>
            <w:proofErr w:type="spellEnd"/>
            <w:r w:rsidRPr="00CF3DF2">
              <w:rPr>
                <w:rFonts w:ascii="Calibri" w:eastAsia="Times New Roman" w:hAnsi="Calibri" w:cs="Calibri"/>
                <w:color w:val="000000"/>
                <w:lang w:eastAsia="zh-CN" w:bidi="ar-SA"/>
              </w:rPr>
              <w:t xml:space="preserve"> </w:t>
            </w:r>
            <w:proofErr w:type="spellStart"/>
            <w:r w:rsidRPr="00CF3DF2">
              <w:rPr>
                <w:rFonts w:ascii="Calibri" w:eastAsia="Times New Roman" w:hAnsi="Calibri" w:cs="Calibri"/>
                <w:color w:val="000000"/>
                <w:lang w:eastAsia="zh-CN" w:bidi="ar-SA"/>
              </w:rPr>
              <w:t>compounds,functional</w:t>
            </w:r>
            <w:proofErr w:type="spellEnd"/>
            <w:r w:rsidRPr="00CF3DF2">
              <w:rPr>
                <w:rFonts w:ascii="Calibri" w:eastAsia="Times New Roman" w:hAnsi="Calibri" w:cs="Calibri"/>
                <w:color w:val="000000"/>
                <w:lang w:eastAsia="zh-CN" w:bidi="ar-SA"/>
              </w:rPr>
              <w:t xml:space="preserve"> properties, food</w:t>
            </w:r>
          </w:p>
        </w:tc>
        <w:tc>
          <w:tcPr>
            <w:tcW w:w="2181" w:type="dxa"/>
            <w:tcBorders>
              <w:top w:val="nil"/>
              <w:left w:val="nil"/>
              <w:bottom w:val="nil"/>
              <w:right w:val="nil"/>
            </w:tcBorders>
            <w:shd w:val="clear" w:color="auto" w:fill="auto"/>
            <w:hideMark/>
          </w:tcPr>
          <w:p w14:paraId="16412AA2"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Bioactive compounds and functional properties</w:t>
            </w:r>
          </w:p>
        </w:tc>
        <w:tc>
          <w:tcPr>
            <w:tcW w:w="2760" w:type="dxa"/>
            <w:tcBorders>
              <w:top w:val="nil"/>
              <w:left w:val="nil"/>
              <w:bottom w:val="nil"/>
              <w:right w:val="nil"/>
            </w:tcBorders>
            <w:shd w:val="clear" w:color="auto" w:fill="auto"/>
            <w:hideMark/>
          </w:tcPr>
          <w:p w14:paraId="5D0D5055"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clusters</w:t>
            </w:r>
          </w:p>
        </w:tc>
        <w:tc>
          <w:tcPr>
            <w:tcW w:w="1371" w:type="dxa"/>
            <w:tcBorders>
              <w:top w:val="nil"/>
              <w:left w:val="nil"/>
              <w:bottom w:val="nil"/>
              <w:right w:val="nil"/>
            </w:tcBorders>
            <w:shd w:val="clear" w:color="auto" w:fill="auto"/>
            <w:hideMark/>
          </w:tcPr>
          <w:p w14:paraId="62CFB1A8" w14:textId="77777777" w:rsidR="00CF3DF2" w:rsidRPr="00CF3DF2" w:rsidRDefault="00CF3DF2" w:rsidP="00CF3DF2">
            <w:pPr>
              <w:spacing w:after="0" w:line="240" w:lineRule="auto"/>
              <w:rPr>
                <w:rFonts w:ascii="Calibri" w:eastAsia="Times New Roman" w:hAnsi="Calibri" w:cs="Calibri"/>
                <w:color w:val="000000"/>
                <w:lang w:eastAsia="zh-CN" w:bidi="ar-SA"/>
              </w:rPr>
            </w:pPr>
          </w:p>
        </w:tc>
        <w:tc>
          <w:tcPr>
            <w:tcW w:w="2176" w:type="dxa"/>
            <w:tcBorders>
              <w:top w:val="nil"/>
              <w:left w:val="nil"/>
              <w:bottom w:val="nil"/>
              <w:right w:val="nil"/>
            </w:tcBorders>
            <w:shd w:val="clear" w:color="auto" w:fill="auto"/>
            <w:hideMark/>
          </w:tcPr>
          <w:p w14:paraId="54DF5FA2"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Principal Component Analysis (PCA</w:t>
            </w:r>
            <w:proofErr w:type="gramStart"/>
            <w:r w:rsidRPr="00CF3DF2">
              <w:rPr>
                <w:rFonts w:ascii="Calibri" w:eastAsia="Times New Roman" w:hAnsi="Calibri" w:cs="Calibri"/>
                <w:color w:val="000000"/>
                <w:lang w:eastAsia="zh-CN" w:bidi="ar-SA"/>
              </w:rPr>
              <w:t>),Hierarchical</w:t>
            </w:r>
            <w:proofErr w:type="gramEnd"/>
            <w:r w:rsidRPr="00CF3DF2">
              <w:rPr>
                <w:rFonts w:ascii="Calibri" w:eastAsia="Times New Roman" w:hAnsi="Calibri" w:cs="Calibri"/>
                <w:color w:val="000000"/>
                <w:lang w:eastAsia="zh-CN" w:bidi="ar-SA"/>
              </w:rPr>
              <w:t xml:space="preserve"> clustering</w:t>
            </w:r>
          </w:p>
        </w:tc>
        <w:tc>
          <w:tcPr>
            <w:tcW w:w="2277" w:type="dxa"/>
            <w:tcBorders>
              <w:top w:val="nil"/>
              <w:left w:val="nil"/>
              <w:bottom w:val="nil"/>
              <w:right w:val="nil"/>
            </w:tcBorders>
            <w:shd w:val="clear" w:color="auto" w:fill="auto"/>
            <w:hideMark/>
          </w:tcPr>
          <w:p w14:paraId="1864AF62"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 xml:space="preserve"> NMR </w:t>
            </w:r>
            <w:proofErr w:type="gramStart"/>
            <w:r w:rsidRPr="00CF3DF2">
              <w:rPr>
                <w:rFonts w:ascii="Calibri" w:eastAsia="Times New Roman" w:hAnsi="Calibri" w:cs="Calibri"/>
                <w:color w:val="000000"/>
                <w:lang w:eastAsia="zh-CN" w:bidi="ar-SA"/>
              </w:rPr>
              <w:t>spectra,  HPLC</w:t>
            </w:r>
            <w:proofErr w:type="gramEnd"/>
            <w:r w:rsidRPr="00CF3DF2">
              <w:rPr>
                <w:rFonts w:ascii="Calibri" w:eastAsia="Times New Roman" w:hAnsi="Calibri" w:cs="Calibri"/>
                <w:color w:val="000000"/>
                <w:lang w:eastAsia="zh-CN" w:bidi="ar-SA"/>
              </w:rPr>
              <w:t xml:space="preserve"> chromatograms</w:t>
            </w:r>
          </w:p>
        </w:tc>
        <w:tc>
          <w:tcPr>
            <w:tcW w:w="2355" w:type="dxa"/>
            <w:tcBorders>
              <w:top w:val="nil"/>
              <w:left w:val="nil"/>
              <w:bottom w:val="nil"/>
              <w:right w:val="nil"/>
            </w:tcBorders>
            <w:shd w:val="clear" w:color="auto" w:fill="auto"/>
            <w:hideMark/>
          </w:tcPr>
          <w:p w14:paraId="69A8FACC"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Chemical experimental data</w:t>
            </w:r>
          </w:p>
        </w:tc>
        <w:tc>
          <w:tcPr>
            <w:tcW w:w="2683" w:type="dxa"/>
            <w:tcBorders>
              <w:top w:val="nil"/>
              <w:left w:val="nil"/>
              <w:bottom w:val="nil"/>
              <w:right w:val="nil"/>
            </w:tcBorders>
            <w:shd w:val="clear" w:color="auto" w:fill="auto"/>
            <w:hideMark/>
          </w:tcPr>
          <w:p w14:paraId="12AA46CB"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When appropriate, it should be remembered that correlations between compound content and biological activity can be appropriately discussed using correlation coefficients.</w:t>
            </w:r>
          </w:p>
        </w:tc>
        <w:tc>
          <w:tcPr>
            <w:tcW w:w="2316" w:type="dxa"/>
            <w:tcBorders>
              <w:top w:val="nil"/>
              <w:left w:val="nil"/>
              <w:bottom w:val="nil"/>
              <w:right w:val="nil"/>
            </w:tcBorders>
            <w:shd w:val="clear" w:color="auto" w:fill="auto"/>
            <w:hideMark/>
          </w:tcPr>
          <w:p w14:paraId="296A95B1" w14:textId="77777777" w:rsidR="00CF3DF2" w:rsidRPr="00CF3DF2" w:rsidRDefault="00CF3DF2" w:rsidP="00CF3DF2">
            <w:pPr>
              <w:spacing w:after="0" w:line="240" w:lineRule="auto"/>
              <w:rPr>
                <w:rFonts w:ascii="Calibri" w:eastAsia="Times New Roman" w:hAnsi="Calibri" w:cs="Calibri"/>
                <w:color w:val="000000"/>
                <w:lang w:eastAsia="zh-CN" w:bidi="ar-SA"/>
              </w:rPr>
            </w:pPr>
          </w:p>
        </w:tc>
        <w:tc>
          <w:tcPr>
            <w:tcW w:w="3377" w:type="dxa"/>
            <w:tcBorders>
              <w:top w:val="nil"/>
              <w:left w:val="nil"/>
              <w:bottom w:val="nil"/>
              <w:right w:val="nil"/>
            </w:tcBorders>
            <w:shd w:val="clear" w:color="auto" w:fill="auto"/>
            <w:hideMark/>
          </w:tcPr>
          <w:p w14:paraId="78FD66C3"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The use of PCA and HCA in food chemistry research has increased in the last few years because the results are easy to interpret and discuss, especially when analyzing large data sets.</w:t>
            </w:r>
          </w:p>
        </w:tc>
      </w:tr>
      <w:tr w:rsidR="00CF3DF2" w:rsidRPr="00CF3DF2" w14:paraId="4E57B13B" w14:textId="77777777" w:rsidTr="00CF3DF2">
        <w:trPr>
          <w:trHeight w:val="4200"/>
        </w:trPr>
        <w:tc>
          <w:tcPr>
            <w:tcW w:w="4760" w:type="dxa"/>
            <w:tcBorders>
              <w:top w:val="nil"/>
              <w:left w:val="nil"/>
              <w:bottom w:val="nil"/>
              <w:right w:val="nil"/>
            </w:tcBorders>
            <w:shd w:val="clear" w:color="auto" w:fill="auto"/>
            <w:hideMark/>
          </w:tcPr>
          <w:p w14:paraId="6A40ECC6"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 xml:space="preserve">Gu, F., Hall, P., &amp; Miles, N. J. (2016). Performance evaluation for composites based on recycled polypropylene using principal component analysis and cluster analysis. </w:t>
            </w:r>
            <w:r w:rsidRPr="00CF3DF2">
              <w:rPr>
                <w:rFonts w:ascii="Calibri" w:eastAsia="Times New Roman" w:hAnsi="Calibri" w:cs="Calibri"/>
                <w:i/>
                <w:iCs/>
                <w:color w:val="000000"/>
                <w:lang w:eastAsia="zh-CN" w:bidi="ar-SA"/>
              </w:rPr>
              <w:t>Journal of Cleaner Production</w:t>
            </w:r>
            <w:r w:rsidRPr="00CF3DF2">
              <w:rPr>
                <w:rFonts w:ascii="Calibri" w:eastAsia="Times New Roman" w:hAnsi="Calibri" w:cs="Calibri"/>
                <w:color w:val="000000"/>
                <w:lang w:eastAsia="zh-CN" w:bidi="ar-SA"/>
              </w:rPr>
              <w:t xml:space="preserve">, </w:t>
            </w:r>
            <w:r w:rsidRPr="00CF3DF2">
              <w:rPr>
                <w:rFonts w:ascii="Calibri" w:eastAsia="Times New Roman" w:hAnsi="Calibri" w:cs="Calibri"/>
                <w:i/>
                <w:iCs/>
                <w:color w:val="000000"/>
                <w:lang w:eastAsia="zh-CN" w:bidi="ar-SA"/>
              </w:rPr>
              <w:t>115</w:t>
            </w:r>
            <w:r w:rsidRPr="00CF3DF2">
              <w:rPr>
                <w:rFonts w:ascii="Calibri" w:eastAsia="Times New Roman" w:hAnsi="Calibri" w:cs="Calibri"/>
                <w:color w:val="000000"/>
                <w:lang w:eastAsia="zh-CN" w:bidi="ar-SA"/>
              </w:rPr>
              <w:t>, 343–353. https://doi.org/10.1016/j.jclepro.2015.12.062</w:t>
            </w:r>
          </w:p>
        </w:tc>
        <w:tc>
          <w:tcPr>
            <w:tcW w:w="946" w:type="dxa"/>
            <w:tcBorders>
              <w:top w:val="nil"/>
              <w:left w:val="nil"/>
              <w:bottom w:val="nil"/>
              <w:right w:val="nil"/>
            </w:tcBorders>
            <w:shd w:val="clear" w:color="auto" w:fill="auto"/>
            <w:hideMark/>
          </w:tcPr>
          <w:p w14:paraId="57C859AB"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China</w:t>
            </w:r>
          </w:p>
        </w:tc>
        <w:tc>
          <w:tcPr>
            <w:tcW w:w="2432" w:type="dxa"/>
            <w:tcBorders>
              <w:top w:val="nil"/>
              <w:left w:val="nil"/>
              <w:bottom w:val="nil"/>
              <w:right w:val="nil"/>
            </w:tcBorders>
            <w:shd w:val="clear" w:color="auto" w:fill="auto"/>
            <w:hideMark/>
          </w:tcPr>
          <w:p w14:paraId="3C24EAFC"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Evaluation of the properties of recycled polypropylene based composites using principal component analysis and cluster analysis</w:t>
            </w:r>
          </w:p>
        </w:tc>
        <w:tc>
          <w:tcPr>
            <w:tcW w:w="2046" w:type="dxa"/>
            <w:tcBorders>
              <w:top w:val="nil"/>
              <w:left w:val="nil"/>
              <w:bottom w:val="nil"/>
              <w:right w:val="nil"/>
            </w:tcBorders>
            <w:shd w:val="clear" w:color="auto" w:fill="auto"/>
            <w:hideMark/>
          </w:tcPr>
          <w:p w14:paraId="6F5794AB"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 xml:space="preserve">Principal component </w:t>
            </w:r>
            <w:proofErr w:type="spellStart"/>
            <w:proofErr w:type="gramStart"/>
            <w:r w:rsidRPr="00CF3DF2">
              <w:rPr>
                <w:rFonts w:ascii="Calibri" w:eastAsia="Times New Roman" w:hAnsi="Calibri" w:cs="Calibri"/>
                <w:color w:val="000000"/>
                <w:lang w:eastAsia="zh-CN" w:bidi="ar-SA"/>
              </w:rPr>
              <w:t>analysis,hierarchical</w:t>
            </w:r>
            <w:proofErr w:type="spellEnd"/>
            <w:proofErr w:type="gramEnd"/>
            <w:r w:rsidRPr="00CF3DF2">
              <w:rPr>
                <w:rFonts w:ascii="Calibri" w:eastAsia="Times New Roman" w:hAnsi="Calibri" w:cs="Calibri"/>
                <w:color w:val="000000"/>
                <w:lang w:eastAsia="zh-CN" w:bidi="ar-SA"/>
              </w:rPr>
              <w:t xml:space="preserve"> cluster,  recycled polypropylene </w:t>
            </w:r>
          </w:p>
        </w:tc>
        <w:tc>
          <w:tcPr>
            <w:tcW w:w="2181" w:type="dxa"/>
            <w:tcBorders>
              <w:top w:val="nil"/>
              <w:left w:val="nil"/>
              <w:bottom w:val="nil"/>
              <w:right w:val="nil"/>
            </w:tcBorders>
            <w:shd w:val="clear" w:color="auto" w:fill="auto"/>
            <w:hideMark/>
          </w:tcPr>
          <w:p w14:paraId="0DEF5D22"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Properties of composite materials</w:t>
            </w:r>
          </w:p>
        </w:tc>
        <w:tc>
          <w:tcPr>
            <w:tcW w:w="2760" w:type="dxa"/>
            <w:tcBorders>
              <w:top w:val="nil"/>
              <w:left w:val="nil"/>
              <w:bottom w:val="nil"/>
              <w:right w:val="nil"/>
            </w:tcBorders>
            <w:shd w:val="clear" w:color="auto" w:fill="auto"/>
            <w:hideMark/>
          </w:tcPr>
          <w:p w14:paraId="32D4A251"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clusters</w:t>
            </w:r>
          </w:p>
        </w:tc>
        <w:tc>
          <w:tcPr>
            <w:tcW w:w="1371" w:type="dxa"/>
            <w:tcBorders>
              <w:top w:val="nil"/>
              <w:left w:val="nil"/>
              <w:bottom w:val="nil"/>
              <w:right w:val="nil"/>
            </w:tcBorders>
            <w:shd w:val="clear" w:color="auto" w:fill="auto"/>
            <w:hideMark/>
          </w:tcPr>
          <w:p w14:paraId="2263C369" w14:textId="77777777" w:rsidR="00CF3DF2" w:rsidRPr="00CF3DF2" w:rsidRDefault="00CF3DF2" w:rsidP="00CF3DF2">
            <w:pPr>
              <w:spacing w:after="0" w:line="240" w:lineRule="auto"/>
              <w:rPr>
                <w:rFonts w:ascii="Calibri" w:eastAsia="Times New Roman" w:hAnsi="Calibri" w:cs="Calibri"/>
                <w:color w:val="000000"/>
                <w:lang w:eastAsia="zh-CN" w:bidi="ar-SA"/>
              </w:rPr>
            </w:pPr>
          </w:p>
        </w:tc>
        <w:tc>
          <w:tcPr>
            <w:tcW w:w="2176" w:type="dxa"/>
            <w:tcBorders>
              <w:top w:val="nil"/>
              <w:left w:val="nil"/>
              <w:bottom w:val="nil"/>
              <w:right w:val="nil"/>
            </w:tcBorders>
            <w:shd w:val="clear" w:color="auto" w:fill="auto"/>
            <w:hideMark/>
          </w:tcPr>
          <w:p w14:paraId="684C5FA5"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Principal Component Analysis (PCA</w:t>
            </w:r>
            <w:proofErr w:type="gramStart"/>
            <w:r w:rsidRPr="00CF3DF2">
              <w:rPr>
                <w:rFonts w:ascii="Calibri" w:eastAsia="Times New Roman" w:hAnsi="Calibri" w:cs="Calibri"/>
                <w:color w:val="000000"/>
                <w:lang w:eastAsia="zh-CN" w:bidi="ar-SA"/>
              </w:rPr>
              <w:t>),Hierarchical</w:t>
            </w:r>
            <w:proofErr w:type="gramEnd"/>
            <w:r w:rsidRPr="00CF3DF2">
              <w:rPr>
                <w:rFonts w:ascii="Calibri" w:eastAsia="Times New Roman" w:hAnsi="Calibri" w:cs="Calibri"/>
                <w:color w:val="000000"/>
                <w:lang w:eastAsia="zh-CN" w:bidi="ar-SA"/>
              </w:rPr>
              <w:t xml:space="preserve"> clustering</w:t>
            </w:r>
          </w:p>
        </w:tc>
        <w:tc>
          <w:tcPr>
            <w:tcW w:w="2277" w:type="dxa"/>
            <w:tcBorders>
              <w:top w:val="nil"/>
              <w:left w:val="nil"/>
              <w:bottom w:val="nil"/>
              <w:right w:val="nil"/>
            </w:tcBorders>
            <w:shd w:val="clear" w:color="auto" w:fill="auto"/>
            <w:hideMark/>
          </w:tcPr>
          <w:p w14:paraId="54FE283D" w14:textId="77777777" w:rsidR="00CF3DF2" w:rsidRPr="00CF3DF2" w:rsidRDefault="00CF3DF2" w:rsidP="00CF3DF2">
            <w:pPr>
              <w:spacing w:after="0" w:line="240" w:lineRule="auto"/>
              <w:rPr>
                <w:rFonts w:ascii="Calibri" w:eastAsia="Times New Roman" w:hAnsi="Calibri" w:cs="Calibri"/>
                <w:color w:val="000000"/>
                <w:lang w:eastAsia="zh-CN" w:bidi="ar-SA"/>
              </w:rPr>
            </w:pPr>
          </w:p>
        </w:tc>
        <w:tc>
          <w:tcPr>
            <w:tcW w:w="2355" w:type="dxa"/>
            <w:tcBorders>
              <w:top w:val="nil"/>
              <w:left w:val="nil"/>
              <w:bottom w:val="nil"/>
              <w:right w:val="nil"/>
            </w:tcBorders>
            <w:shd w:val="clear" w:color="auto" w:fill="auto"/>
            <w:hideMark/>
          </w:tcPr>
          <w:p w14:paraId="355A8A32"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Experimental test data</w:t>
            </w:r>
          </w:p>
        </w:tc>
        <w:tc>
          <w:tcPr>
            <w:tcW w:w="2683" w:type="dxa"/>
            <w:tcBorders>
              <w:top w:val="nil"/>
              <w:left w:val="nil"/>
              <w:bottom w:val="nil"/>
              <w:right w:val="nil"/>
            </w:tcBorders>
            <w:shd w:val="clear" w:color="auto" w:fill="auto"/>
            <w:hideMark/>
          </w:tcPr>
          <w:p w14:paraId="6D74786D"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In this study, principal component analysis (PCA) was used as a decision support tool to evaluate the performance of plastic composites based on multiple properties.</w:t>
            </w:r>
          </w:p>
        </w:tc>
        <w:tc>
          <w:tcPr>
            <w:tcW w:w="2316" w:type="dxa"/>
            <w:tcBorders>
              <w:top w:val="nil"/>
              <w:left w:val="nil"/>
              <w:bottom w:val="nil"/>
              <w:right w:val="nil"/>
            </w:tcBorders>
            <w:shd w:val="clear" w:color="auto" w:fill="auto"/>
            <w:hideMark/>
          </w:tcPr>
          <w:p w14:paraId="283CECC1"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Limitation of the number of experiments</w:t>
            </w:r>
          </w:p>
        </w:tc>
        <w:tc>
          <w:tcPr>
            <w:tcW w:w="3377" w:type="dxa"/>
            <w:tcBorders>
              <w:top w:val="nil"/>
              <w:left w:val="nil"/>
              <w:bottom w:val="nil"/>
              <w:right w:val="nil"/>
            </w:tcBorders>
            <w:shd w:val="clear" w:color="auto" w:fill="auto"/>
            <w:hideMark/>
          </w:tcPr>
          <w:p w14:paraId="44536508"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This study focuses on the application of CA and PCA on recycled plastics and their talc or GF composites</w:t>
            </w:r>
          </w:p>
        </w:tc>
      </w:tr>
      <w:tr w:rsidR="00CF3DF2" w:rsidRPr="00CF3DF2" w14:paraId="3346DE41" w14:textId="77777777" w:rsidTr="00CF3DF2">
        <w:trPr>
          <w:trHeight w:val="6300"/>
        </w:trPr>
        <w:tc>
          <w:tcPr>
            <w:tcW w:w="4760" w:type="dxa"/>
            <w:tcBorders>
              <w:top w:val="nil"/>
              <w:left w:val="nil"/>
              <w:bottom w:val="nil"/>
              <w:right w:val="nil"/>
            </w:tcBorders>
            <w:shd w:val="clear" w:color="auto" w:fill="auto"/>
            <w:hideMark/>
          </w:tcPr>
          <w:p w14:paraId="15370FA9"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lastRenderedPageBreak/>
              <w:t xml:space="preserve">Hearty, Á. P., &amp; Gibney, M. J. (2008). Comparison of cluster and principal component analysis techniques to derive dietary patterns in Irish adults. </w:t>
            </w:r>
            <w:r w:rsidRPr="00CF3DF2">
              <w:rPr>
                <w:rFonts w:ascii="Calibri" w:eastAsia="Times New Roman" w:hAnsi="Calibri" w:cs="Calibri"/>
                <w:i/>
                <w:iCs/>
                <w:color w:val="000000"/>
                <w:lang w:eastAsia="zh-CN" w:bidi="ar-SA"/>
              </w:rPr>
              <w:t>British Journal of Nutrition</w:t>
            </w:r>
            <w:r w:rsidRPr="00CF3DF2">
              <w:rPr>
                <w:rFonts w:ascii="Calibri" w:eastAsia="Times New Roman" w:hAnsi="Calibri" w:cs="Calibri"/>
                <w:color w:val="000000"/>
                <w:lang w:eastAsia="zh-CN" w:bidi="ar-SA"/>
              </w:rPr>
              <w:t xml:space="preserve">, </w:t>
            </w:r>
            <w:r w:rsidRPr="00CF3DF2">
              <w:rPr>
                <w:rFonts w:ascii="Calibri" w:eastAsia="Times New Roman" w:hAnsi="Calibri" w:cs="Calibri"/>
                <w:i/>
                <w:iCs/>
                <w:color w:val="000000"/>
                <w:lang w:eastAsia="zh-CN" w:bidi="ar-SA"/>
              </w:rPr>
              <w:t>101</w:t>
            </w:r>
            <w:r w:rsidRPr="00CF3DF2">
              <w:rPr>
                <w:rFonts w:ascii="Calibri" w:eastAsia="Times New Roman" w:hAnsi="Calibri" w:cs="Calibri"/>
                <w:color w:val="000000"/>
                <w:lang w:eastAsia="zh-CN" w:bidi="ar-SA"/>
              </w:rPr>
              <w:t>(4), 598–608. https://doi.org/10.1017/S0007114508014128</w:t>
            </w:r>
          </w:p>
        </w:tc>
        <w:tc>
          <w:tcPr>
            <w:tcW w:w="946" w:type="dxa"/>
            <w:tcBorders>
              <w:top w:val="nil"/>
              <w:left w:val="nil"/>
              <w:bottom w:val="nil"/>
              <w:right w:val="nil"/>
            </w:tcBorders>
            <w:shd w:val="clear" w:color="auto" w:fill="auto"/>
            <w:hideMark/>
          </w:tcPr>
          <w:p w14:paraId="7C607718"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UK</w:t>
            </w:r>
          </w:p>
        </w:tc>
        <w:tc>
          <w:tcPr>
            <w:tcW w:w="2432" w:type="dxa"/>
            <w:tcBorders>
              <w:top w:val="nil"/>
              <w:left w:val="nil"/>
              <w:bottom w:val="nil"/>
              <w:right w:val="nil"/>
            </w:tcBorders>
            <w:shd w:val="clear" w:color="auto" w:fill="auto"/>
            <w:hideMark/>
          </w:tcPr>
          <w:p w14:paraId="1BC5D679"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Comparing cluster analysis and principal component analysis techniques to derive dietary patterns of Irish adults</w:t>
            </w:r>
          </w:p>
        </w:tc>
        <w:tc>
          <w:tcPr>
            <w:tcW w:w="2046" w:type="dxa"/>
            <w:tcBorders>
              <w:top w:val="nil"/>
              <w:left w:val="nil"/>
              <w:bottom w:val="nil"/>
              <w:right w:val="nil"/>
            </w:tcBorders>
            <w:shd w:val="clear" w:color="auto" w:fill="auto"/>
            <w:hideMark/>
          </w:tcPr>
          <w:p w14:paraId="0FC19216"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Dietary patterns</w:t>
            </w:r>
            <w:r w:rsidRPr="00CF3DF2">
              <w:rPr>
                <w:rFonts w:ascii="Calibri" w:eastAsia="Times New Roman" w:hAnsi="Calibri" w:cs="Calibri"/>
                <w:color w:val="000000"/>
                <w:lang w:eastAsia="zh-CN" w:bidi="ar-SA"/>
              </w:rPr>
              <w:br/>
              <w:t>Cluster analysis</w:t>
            </w:r>
            <w:r w:rsidRPr="00CF3DF2">
              <w:rPr>
                <w:rFonts w:ascii="Calibri" w:eastAsia="Times New Roman" w:hAnsi="Calibri" w:cs="Calibri"/>
                <w:color w:val="000000"/>
                <w:lang w:eastAsia="zh-CN" w:bidi="ar-SA"/>
              </w:rPr>
              <w:br/>
              <w:t>Principal component analysis</w:t>
            </w:r>
          </w:p>
        </w:tc>
        <w:tc>
          <w:tcPr>
            <w:tcW w:w="2181" w:type="dxa"/>
            <w:tcBorders>
              <w:top w:val="nil"/>
              <w:left w:val="nil"/>
              <w:bottom w:val="nil"/>
              <w:right w:val="nil"/>
            </w:tcBorders>
            <w:shd w:val="clear" w:color="auto" w:fill="auto"/>
            <w:hideMark/>
          </w:tcPr>
          <w:p w14:paraId="100E1D54"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Food intake data</w:t>
            </w:r>
          </w:p>
        </w:tc>
        <w:tc>
          <w:tcPr>
            <w:tcW w:w="2760" w:type="dxa"/>
            <w:tcBorders>
              <w:top w:val="nil"/>
              <w:left w:val="nil"/>
              <w:bottom w:val="nil"/>
              <w:right w:val="nil"/>
            </w:tcBorders>
            <w:shd w:val="clear" w:color="auto" w:fill="auto"/>
            <w:hideMark/>
          </w:tcPr>
          <w:p w14:paraId="0887CFFF"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clusters</w:t>
            </w:r>
          </w:p>
        </w:tc>
        <w:tc>
          <w:tcPr>
            <w:tcW w:w="1371" w:type="dxa"/>
            <w:tcBorders>
              <w:top w:val="nil"/>
              <w:left w:val="nil"/>
              <w:bottom w:val="nil"/>
              <w:right w:val="nil"/>
            </w:tcBorders>
            <w:shd w:val="clear" w:color="auto" w:fill="auto"/>
            <w:hideMark/>
          </w:tcPr>
          <w:p w14:paraId="5D43311E" w14:textId="77777777" w:rsidR="00CF3DF2" w:rsidRPr="00CF3DF2" w:rsidRDefault="00CF3DF2" w:rsidP="00CF3DF2">
            <w:pPr>
              <w:spacing w:after="0" w:line="240" w:lineRule="auto"/>
              <w:rPr>
                <w:rFonts w:ascii="Calibri" w:eastAsia="Times New Roman" w:hAnsi="Calibri" w:cs="Calibri"/>
                <w:color w:val="000000"/>
                <w:lang w:eastAsia="zh-CN" w:bidi="ar-SA"/>
              </w:rPr>
            </w:pPr>
          </w:p>
        </w:tc>
        <w:tc>
          <w:tcPr>
            <w:tcW w:w="2176" w:type="dxa"/>
            <w:tcBorders>
              <w:top w:val="nil"/>
              <w:left w:val="nil"/>
              <w:bottom w:val="nil"/>
              <w:right w:val="nil"/>
            </w:tcBorders>
            <w:shd w:val="clear" w:color="auto" w:fill="auto"/>
            <w:hideMark/>
          </w:tcPr>
          <w:p w14:paraId="75C030AD"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Principal Component Analysis (PCA</w:t>
            </w:r>
            <w:proofErr w:type="gramStart"/>
            <w:r w:rsidRPr="00CF3DF2">
              <w:rPr>
                <w:rFonts w:ascii="Calibri" w:eastAsia="Times New Roman" w:hAnsi="Calibri" w:cs="Calibri"/>
                <w:color w:val="000000"/>
                <w:lang w:eastAsia="zh-CN" w:bidi="ar-SA"/>
              </w:rPr>
              <w:t>),Hierarchical</w:t>
            </w:r>
            <w:proofErr w:type="gramEnd"/>
            <w:r w:rsidRPr="00CF3DF2">
              <w:rPr>
                <w:rFonts w:ascii="Calibri" w:eastAsia="Times New Roman" w:hAnsi="Calibri" w:cs="Calibri"/>
                <w:color w:val="000000"/>
                <w:lang w:eastAsia="zh-CN" w:bidi="ar-SA"/>
              </w:rPr>
              <w:t xml:space="preserve"> clustering</w:t>
            </w:r>
          </w:p>
        </w:tc>
        <w:tc>
          <w:tcPr>
            <w:tcW w:w="2277" w:type="dxa"/>
            <w:tcBorders>
              <w:top w:val="nil"/>
              <w:left w:val="nil"/>
              <w:bottom w:val="nil"/>
              <w:right w:val="nil"/>
            </w:tcBorders>
            <w:shd w:val="clear" w:color="auto" w:fill="auto"/>
            <w:hideMark/>
          </w:tcPr>
          <w:p w14:paraId="69184273" w14:textId="77777777" w:rsidR="00CF3DF2" w:rsidRPr="00CF3DF2" w:rsidRDefault="00CF3DF2" w:rsidP="00CF3DF2">
            <w:pPr>
              <w:spacing w:after="0" w:line="240" w:lineRule="auto"/>
              <w:rPr>
                <w:rFonts w:ascii="Calibri" w:eastAsia="Times New Roman" w:hAnsi="Calibri" w:cs="Calibri"/>
                <w:color w:val="000000"/>
                <w:lang w:eastAsia="zh-CN" w:bidi="ar-SA"/>
              </w:rPr>
            </w:pPr>
          </w:p>
        </w:tc>
        <w:tc>
          <w:tcPr>
            <w:tcW w:w="2355" w:type="dxa"/>
            <w:tcBorders>
              <w:top w:val="nil"/>
              <w:left w:val="nil"/>
              <w:bottom w:val="nil"/>
              <w:right w:val="nil"/>
            </w:tcBorders>
            <w:shd w:val="clear" w:color="auto" w:fill="auto"/>
            <w:hideMark/>
          </w:tcPr>
          <w:p w14:paraId="62BA1B4E"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Northern/Southern Ireland Food Consumption Survey 1997-9</w:t>
            </w:r>
          </w:p>
        </w:tc>
        <w:tc>
          <w:tcPr>
            <w:tcW w:w="2683" w:type="dxa"/>
            <w:tcBorders>
              <w:top w:val="nil"/>
              <w:left w:val="nil"/>
              <w:bottom w:val="nil"/>
              <w:right w:val="nil"/>
            </w:tcBorders>
            <w:shd w:val="clear" w:color="auto" w:fill="auto"/>
            <w:hideMark/>
          </w:tcPr>
          <w:p w14:paraId="18B65DE6"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For cluster analysis, the most appropriate food group variable format was found to be the percentage contribution to energy intake, which yielded six clusters: 'Traditional Irish'; 'Continental'; 'Unhealthy foods'; 'Simple foods and low-fat milk'; 'Healthy foods</w:t>
            </w:r>
            <w:proofErr w:type="gramStart"/>
            <w:r w:rsidRPr="00CF3DF2">
              <w:rPr>
                <w:rFonts w:ascii="Calibri" w:eastAsia="Times New Roman" w:hAnsi="Calibri" w:cs="Calibri"/>
                <w:color w:val="000000"/>
                <w:lang w:eastAsia="zh-CN" w:bidi="ar-SA"/>
              </w:rPr>
              <w:t>' ;</w:t>
            </w:r>
            <w:proofErr w:type="gramEnd"/>
            <w:r w:rsidRPr="00CF3DF2">
              <w:rPr>
                <w:rFonts w:ascii="Calibri" w:eastAsia="Times New Roman" w:hAnsi="Calibri" w:cs="Calibri"/>
                <w:color w:val="000000"/>
                <w:lang w:eastAsia="zh-CN" w:bidi="ar-SA"/>
              </w:rPr>
              <w:t xml:space="preserve"> '</w:t>
            </w:r>
            <w:proofErr w:type="spellStart"/>
            <w:r w:rsidRPr="00CF3DF2">
              <w:rPr>
                <w:rFonts w:ascii="Calibri" w:eastAsia="Times New Roman" w:hAnsi="Calibri" w:cs="Calibri"/>
                <w:color w:val="000000"/>
                <w:lang w:eastAsia="zh-CN" w:bidi="ar-SA"/>
              </w:rPr>
              <w:t>wholemeal</w:t>
            </w:r>
            <w:proofErr w:type="spellEnd"/>
            <w:r w:rsidRPr="00CF3DF2">
              <w:rPr>
                <w:rFonts w:ascii="Calibri" w:eastAsia="Times New Roman" w:hAnsi="Calibri" w:cs="Calibri"/>
                <w:color w:val="000000"/>
                <w:lang w:eastAsia="zh-CN" w:bidi="ar-SA"/>
              </w:rPr>
              <w:t xml:space="preserve"> breads and desserts'. For PCA, the g/d format of food groups was found to be the most appropriate format, which revealed four dietary patterns: 'unhealthy foods and high alcohol'; 'traditional Irish'; 'healthy foods'; 'sweet convenience foods and low alcohol'.</w:t>
            </w:r>
          </w:p>
        </w:tc>
        <w:tc>
          <w:tcPr>
            <w:tcW w:w="2316" w:type="dxa"/>
            <w:tcBorders>
              <w:top w:val="nil"/>
              <w:left w:val="nil"/>
              <w:bottom w:val="nil"/>
              <w:right w:val="nil"/>
            </w:tcBorders>
            <w:shd w:val="clear" w:color="auto" w:fill="auto"/>
            <w:hideMark/>
          </w:tcPr>
          <w:p w14:paraId="273CFCE0"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Data sources are old</w:t>
            </w:r>
          </w:p>
        </w:tc>
        <w:tc>
          <w:tcPr>
            <w:tcW w:w="3377" w:type="dxa"/>
            <w:tcBorders>
              <w:top w:val="nil"/>
              <w:left w:val="nil"/>
              <w:bottom w:val="nil"/>
              <w:right w:val="nil"/>
            </w:tcBorders>
            <w:shd w:val="clear" w:color="auto" w:fill="auto"/>
            <w:hideMark/>
          </w:tcPr>
          <w:p w14:paraId="69BDD951"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Clustering and PCA identify similar dietary patterns when presenting the same data set</w:t>
            </w:r>
          </w:p>
        </w:tc>
      </w:tr>
      <w:tr w:rsidR="00CF3DF2" w:rsidRPr="00CF3DF2" w14:paraId="7EB3F632" w14:textId="77777777" w:rsidTr="00CF3DF2">
        <w:trPr>
          <w:trHeight w:val="4500"/>
        </w:trPr>
        <w:tc>
          <w:tcPr>
            <w:tcW w:w="4760" w:type="dxa"/>
            <w:tcBorders>
              <w:top w:val="nil"/>
              <w:left w:val="nil"/>
              <w:bottom w:val="nil"/>
              <w:right w:val="nil"/>
            </w:tcBorders>
            <w:shd w:val="clear" w:color="auto" w:fill="auto"/>
            <w:hideMark/>
          </w:tcPr>
          <w:p w14:paraId="40C937AF"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 xml:space="preserve">Lloyd, C. D. (2010). </w:t>
            </w:r>
            <w:proofErr w:type="spellStart"/>
            <w:r w:rsidRPr="00CF3DF2">
              <w:rPr>
                <w:rFonts w:ascii="Calibri" w:eastAsia="Times New Roman" w:hAnsi="Calibri" w:cs="Calibri"/>
                <w:color w:val="000000"/>
                <w:lang w:eastAsia="zh-CN" w:bidi="ar-SA"/>
              </w:rPr>
              <w:t>Analysing</w:t>
            </w:r>
            <w:proofErr w:type="spellEnd"/>
            <w:r w:rsidRPr="00CF3DF2">
              <w:rPr>
                <w:rFonts w:ascii="Calibri" w:eastAsia="Times New Roman" w:hAnsi="Calibri" w:cs="Calibri"/>
                <w:color w:val="000000"/>
                <w:lang w:eastAsia="zh-CN" w:bidi="ar-SA"/>
              </w:rPr>
              <w:t xml:space="preserve"> population characteristics using geographically weighted principal components analysis: A case study of Northern Ireland in 2001. </w:t>
            </w:r>
            <w:r w:rsidRPr="00CF3DF2">
              <w:rPr>
                <w:rFonts w:ascii="Calibri" w:eastAsia="Times New Roman" w:hAnsi="Calibri" w:cs="Calibri"/>
                <w:i/>
                <w:iCs/>
                <w:color w:val="000000"/>
                <w:lang w:eastAsia="zh-CN" w:bidi="ar-SA"/>
              </w:rPr>
              <w:t>Computers, Environment and Urban Systems</w:t>
            </w:r>
            <w:r w:rsidRPr="00CF3DF2">
              <w:rPr>
                <w:rFonts w:ascii="Calibri" w:eastAsia="Times New Roman" w:hAnsi="Calibri" w:cs="Calibri"/>
                <w:color w:val="000000"/>
                <w:lang w:eastAsia="zh-CN" w:bidi="ar-SA"/>
              </w:rPr>
              <w:t xml:space="preserve">, </w:t>
            </w:r>
            <w:r w:rsidRPr="00CF3DF2">
              <w:rPr>
                <w:rFonts w:ascii="Calibri" w:eastAsia="Times New Roman" w:hAnsi="Calibri" w:cs="Calibri"/>
                <w:i/>
                <w:iCs/>
                <w:color w:val="000000"/>
                <w:lang w:eastAsia="zh-CN" w:bidi="ar-SA"/>
              </w:rPr>
              <w:t>34</w:t>
            </w:r>
            <w:r w:rsidRPr="00CF3DF2">
              <w:rPr>
                <w:rFonts w:ascii="Calibri" w:eastAsia="Times New Roman" w:hAnsi="Calibri" w:cs="Calibri"/>
                <w:color w:val="000000"/>
                <w:lang w:eastAsia="zh-CN" w:bidi="ar-SA"/>
              </w:rPr>
              <w:t>(5), 389–399. https://doi.org/10.1016/j.compenvurbsys.2010.02.005</w:t>
            </w:r>
          </w:p>
        </w:tc>
        <w:tc>
          <w:tcPr>
            <w:tcW w:w="946" w:type="dxa"/>
            <w:tcBorders>
              <w:top w:val="nil"/>
              <w:left w:val="nil"/>
              <w:bottom w:val="nil"/>
              <w:right w:val="nil"/>
            </w:tcBorders>
            <w:shd w:val="clear" w:color="auto" w:fill="auto"/>
            <w:hideMark/>
          </w:tcPr>
          <w:p w14:paraId="026A06C6"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UK</w:t>
            </w:r>
          </w:p>
        </w:tc>
        <w:tc>
          <w:tcPr>
            <w:tcW w:w="2432" w:type="dxa"/>
            <w:tcBorders>
              <w:top w:val="nil"/>
              <w:left w:val="nil"/>
              <w:bottom w:val="nil"/>
              <w:right w:val="nil"/>
            </w:tcBorders>
            <w:shd w:val="clear" w:color="auto" w:fill="auto"/>
            <w:hideMark/>
          </w:tcPr>
          <w:p w14:paraId="3892975F"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Analysis of demographic characteristics using geographically weighted principal component analysis</w:t>
            </w:r>
          </w:p>
        </w:tc>
        <w:tc>
          <w:tcPr>
            <w:tcW w:w="2046" w:type="dxa"/>
            <w:tcBorders>
              <w:top w:val="nil"/>
              <w:left w:val="nil"/>
              <w:bottom w:val="nil"/>
              <w:right w:val="nil"/>
            </w:tcBorders>
            <w:shd w:val="clear" w:color="auto" w:fill="auto"/>
            <w:hideMark/>
          </w:tcPr>
          <w:p w14:paraId="6AC5EF41"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 xml:space="preserve">Northern </w:t>
            </w:r>
            <w:proofErr w:type="spellStart"/>
            <w:proofErr w:type="gramStart"/>
            <w:r w:rsidRPr="00CF3DF2">
              <w:rPr>
                <w:rFonts w:ascii="Calibri" w:eastAsia="Times New Roman" w:hAnsi="Calibri" w:cs="Calibri"/>
                <w:color w:val="000000"/>
                <w:lang w:eastAsia="zh-CN" w:bidi="ar-SA"/>
              </w:rPr>
              <w:t>Ireland,Census</w:t>
            </w:r>
            <w:proofErr w:type="spellEnd"/>
            <w:proofErr w:type="gramEnd"/>
            <w:r w:rsidRPr="00CF3DF2">
              <w:rPr>
                <w:rFonts w:ascii="Calibri" w:eastAsia="Times New Roman" w:hAnsi="Calibri" w:cs="Calibri"/>
                <w:color w:val="000000"/>
                <w:lang w:eastAsia="zh-CN" w:bidi="ar-SA"/>
              </w:rPr>
              <w:t xml:space="preserve"> </w:t>
            </w:r>
            <w:proofErr w:type="spellStart"/>
            <w:r w:rsidRPr="00CF3DF2">
              <w:rPr>
                <w:rFonts w:ascii="Calibri" w:eastAsia="Times New Roman" w:hAnsi="Calibri" w:cs="Calibri"/>
                <w:color w:val="000000"/>
                <w:lang w:eastAsia="zh-CN" w:bidi="ar-SA"/>
              </w:rPr>
              <w:t>data,Principal</w:t>
            </w:r>
            <w:proofErr w:type="spellEnd"/>
            <w:r w:rsidRPr="00CF3DF2">
              <w:rPr>
                <w:rFonts w:ascii="Calibri" w:eastAsia="Times New Roman" w:hAnsi="Calibri" w:cs="Calibri"/>
                <w:color w:val="000000"/>
                <w:lang w:eastAsia="zh-CN" w:bidi="ar-SA"/>
              </w:rPr>
              <w:t xml:space="preserve"> components </w:t>
            </w:r>
            <w:proofErr w:type="spellStart"/>
            <w:r w:rsidRPr="00CF3DF2">
              <w:rPr>
                <w:rFonts w:ascii="Calibri" w:eastAsia="Times New Roman" w:hAnsi="Calibri" w:cs="Calibri"/>
                <w:color w:val="000000"/>
                <w:lang w:eastAsia="zh-CN" w:bidi="ar-SA"/>
              </w:rPr>
              <w:t>analysis,Spatial</w:t>
            </w:r>
            <w:proofErr w:type="spellEnd"/>
            <w:r w:rsidRPr="00CF3DF2">
              <w:rPr>
                <w:rFonts w:ascii="Calibri" w:eastAsia="Times New Roman" w:hAnsi="Calibri" w:cs="Calibri"/>
                <w:color w:val="000000"/>
                <w:lang w:eastAsia="zh-CN" w:bidi="ar-SA"/>
              </w:rPr>
              <w:t xml:space="preserve"> statistics, Geographical weighting</w:t>
            </w:r>
          </w:p>
        </w:tc>
        <w:tc>
          <w:tcPr>
            <w:tcW w:w="2181" w:type="dxa"/>
            <w:tcBorders>
              <w:top w:val="nil"/>
              <w:left w:val="nil"/>
              <w:bottom w:val="nil"/>
              <w:right w:val="nil"/>
            </w:tcBorders>
            <w:shd w:val="clear" w:color="auto" w:fill="auto"/>
            <w:hideMark/>
          </w:tcPr>
          <w:p w14:paraId="467875FE"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census data</w:t>
            </w:r>
          </w:p>
        </w:tc>
        <w:tc>
          <w:tcPr>
            <w:tcW w:w="2760" w:type="dxa"/>
            <w:tcBorders>
              <w:top w:val="nil"/>
              <w:left w:val="nil"/>
              <w:bottom w:val="nil"/>
              <w:right w:val="nil"/>
            </w:tcBorders>
            <w:shd w:val="clear" w:color="auto" w:fill="auto"/>
            <w:hideMark/>
          </w:tcPr>
          <w:p w14:paraId="165361F9"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clusters</w:t>
            </w:r>
          </w:p>
        </w:tc>
        <w:tc>
          <w:tcPr>
            <w:tcW w:w="1371" w:type="dxa"/>
            <w:tcBorders>
              <w:top w:val="nil"/>
              <w:left w:val="nil"/>
              <w:bottom w:val="nil"/>
              <w:right w:val="nil"/>
            </w:tcBorders>
            <w:shd w:val="clear" w:color="auto" w:fill="auto"/>
            <w:hideMark/>
          </w:tcPr>
          <w:p w14:paraId="17E258FD" w14:textId="77777777" w:rsidR="00CF3DF2" w:rsidRPr="00CF3DF2" w:rsidRDefault="00CF3DF2" w:rsidP="00CF3DF2">
            <w:pPr>
              <w:spacing w:after="0" w:line="240" w:lineRule="auto"/>
              <w:rPr>
                <w:rFonts w:ascii="Calibri" w:eastAsia="Times New Roman" w:hAnsi="Calibri" w:cs="Calibri"/>
                <w:color w:val="000000"/>
                <w:lang w:eastAsia="zh-CN" w:bidi="ar-SA"/>
              </w:rPr>
            </w:pPr>
          </w:p>
        </w:tc>
        <w:tc>
          <w:tcPr>
            <w:tcW w:w="2176" w:type="dxa"/>
            <w:tcBorders>
              <w:top w:val="nil"/>
              <w:left w:val="nil"/>
              <w:bottom w:val="nil"/>
              <w:right w:val="nil"/>
            </w:tcBorders>
            <w:shd w:val="clear" w:color="auto" w:fill="auto"/>
            <w:hideMark/>
          </w:tcPr>
          <w:p w14:paraId="617C98FB"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Principal Component Analysis (PCA</w:t>
            </w:r>
            <w:proofErr w:type="gramStart"/>
            <w:r w:rsidRPr="00CF3DF2">
              <w:rPr>
                <w:rFonts w:ascii="Calibri" w:eastAsia="Times New Roman" w:hAnsi="Calibri" w:cs="Calibri"/>
                <w:color w:val="000000"/>
                <w:lang w:eastAsia="zh-CN" w:bidi="ar-SA"/>
              </w:rPr>
              <w:t>),Hierarchical</w:t>
            </w:r>
            <w:proofErr w:type="gramEnd"/>
            <w:r w:rsidRPr="00CF3DF2">
              <w:rPr>
                <w:rFonts w:ascii="Calibri" w:eastAsia="Times New Roman" w:hAnsi="Calibri" w:cs="Calibri"/>
                <w:color w:val="000000"/>
                <w:lang w:eastAsia="zh-CN" w:bidi="ar-SA"/>
              </w:rPr>
              <w:t xml:space="preserve"> </w:t>
            </w:r>
            <w:proofErr w:type="spellStart"/>
            <w:r w:rsidRPr="00CF3DF2">
              <w:rPr>
                <w:rFonts w:ascii="Calibri" w:eastAsia="Times New Roman" w:hAnsi="Calibri" w:cs="Calibri"/>
                <w:color w:val="000000"/>
                <w:lang w:eastAsia="zh-CN" w:bidi="ar-SA"/>
              </w:rPr>
              <w:t>clustering,geographically</w:t>
            </w:r>
            <w:proofErr w:type="spellEnd"/>
            <w:r w:rsidRPr="00CF3DF2">
              <w:rPr>
                <w:rFonts w:ascii="Calibri" w:eastAsia="Times New Roman" w:hAnsi="Calibri" w:cs="Calibri"/>
                <w:color w:val="000000"/>
                <w:lang w:eastAsia="zh-CN" w:bidi="ar-SA"/>
              </w:rPr>
              <w:t xml:space="preserve"> weighted variant of PCA (GWPCA)</w:t>
            </w:r>
          </w:p>
        </w:tc>
        <w:tc>
          <w:tcPr>
            <w:tcW w:w="2277" w:type="dxa"/>
            <w:tcBorders>
              <w:top w:val="nil"/>
              <w:left w:val="nil"/>
              <w:bottom w:val="nil"/>
              <w:right w:val="nil"/>
            </w:tcBorders>
            <w:shd w:val="clear" w:color="auto" w:fill="auto"/>
            <w:hideMark/>
          </w:tcPr>
          <w:p w14:paraId="0405C26F" w14:textId="77777777" w:rsidR="00CF3DF2" w:rsidRPr="00CF3DF2" w:rsidRDefault="00CF3DF2" w:rsidP="00CF3DF2">
            <w:pPr>
              <w:spacing w:after="0" w:line="240" w:lineRule="auto"/>
              <w:rPr>
                <w:rFonts w:ascii="Calibri" w:eastAsia="Times New Roman" w:hAnsi="Calibri" w:cs="Calibri"/>
                <w:color w:val="000000"/>
                <w:lang w:eastAsia="zh-CN" w:bidi="ar-SA"/>
              </w:rPr>
            </w:pPr>
          </w:p>
        </w:tc>
        <w:tc>
          <w:tcPr>
            <w:tcW w:w="2355" w:type="dxa"/>
            <w:tcBorders>
              <w:top w:val="nil"/>
              <w:left w:val="nil"/>
              <w:bottom w:val="nil"/>
              <w:right w:val="nil"/>
            </w:tcBorders>
            <w:shd w:val="clear" w:color="auto" w:fill="auto"/>
            <w:hideMark/>
          </w:tcPr>
          <w:p w14:paraId="6C00C95B"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Northern Ireland as represented in data released from the 2001 Census of Population</w:t>
            </w:r>
          </w:p>
        </w:tc>
        <w:tc>
          <w:tcPr>
            <w:tcW w:w="2683" w:type="dxa"/>
            <w:tcBorders>
              <w:top w:val="nil"/>
              <w:left w:val="nil"/>
              <w:bottom w:val="nil"/>
              <w:right w:val="nil"/>
            </w:tcBorders>
            <w:shd w:val="clear" w:color="auto" w:fill="auto"/>
            <w:hideMark/>
          </w:tcPr>
          <w:p w14:paraId="75398843"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This paper focuses on two particular issues that are rarely considered in multivariate demographic data analysis. First, it makes use of the correct treatment of component data (i.e., sets of values where the sum is a constant, such as 1 (proportion) or 100 (percentage)).</w:t>
            </w:r>
          </w:p>
        </w:tc>
        <w:tc>
          <w:tcPr>
            <w:tcW w:w="2316" w:type="dxa"/>
            <w:tcBorders>
              <w:top w:val="nil"/>
              <w:left w:val="nil"/>
              <w:bottom w:val="nil"/>
              <w:right w:val="nil"/>
            </w:tcBorders>
            <w:shd w:val="clear" w:color="auto" w:fill="auto"/>
            <w:hideMark/>
          </w:tcPr>
          <w:p w14:paraId="3B2D7B3C"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Limitations of the data</w:t>
            </w:r>
          </w:p>
        </w:tc>
        <w:tc>
          <w:tcPr>
            <w:tcW w:w="3377" w:type="dxa"/>
            <w:tcBorders>
              <w:top w:val="nil"/>
              <w:left w:val="nil"/>
              <w:bottom w:val="nil"/>
              <w:right w:val="nil"/>
            </w:tcBorders>
            <w:shd w:val="clear" w:color="auto" w:fill="auto"/>
            <w:hideMark/>
          </w:tcPr>
          <w:p w14:paraId="5ADD813D"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Key substantive findings include the fact that the characteristics that best distinguish members of a population are geographically variable.</w:t>
            </w:r>
          </w:p>
        </w:tc>
      </w:tr>
      <w:tr w:rsidR="00CF3DF2" w:rsidRPr="00CF3DF2" w14:paraId="36353380" w14:textId="77777777" w:rsidTr="00CF3DF2">
        <w:trPr>
          <w:trHeight w:val="6600"/>
        </w:trPr>
        <w:tc>
          <w:tcPr>
            <w:tcW w:w="4760" w:type="dxa"/>
            <w:tcBorders>
              <w:top w:val="nil"/>
              <w:left w:val="nil"/>
              <w:bottom w:val="nil"/>
              <w:right w:val="nil"/>
            </w:tcBorders>
            <w:shd w:val="clear" w:color="auto" w:fill="auto"/>
            <w:hideMark/>
          </w:tcPr>
          <w:p w14:paraId="58F8D1BA" w14:textId="77777777" w:rsidR="00CF3DF2" w:rsidRPr="00CF3DF2" w:rsidRDefault="00CF3DF2" w:rsidP="00CF3DF2">
            <w:pPr>
              <w:spacing w:after="0" w:line="240" w:lineRule="auto"/>
              <w:rPr>
                <w:rFonts w:ascii="Calibri" w:eastAsia="Times New Roman" w:hAnsi="Calibri" w:cs="Calibri"/>
                <w:color w:val="000000"/>
                <w:lang w:eastAsia="zh-CN" w:bidi="ar-SA"/>
              </w:rPr>
            </w:pPr>
            <w:proofErr w:type="spellStart"/>
            <w:r w:rsidRPr="00CF3DF2">
              <w:rPr>
                <w:rFonts w:ascii="Calibri" w:eastAsia="Times New Roman" w:hAnsi="Calibri" w:cs="Calibri"/>
                <w:color w:val="000000"/>
                <w:lang w:eastAsia="zh-CN" w:bidi="ar-SA"/>
              </w:rPr>
              <w:lastRenderedPageBreak/>
              <w:t>Penkova</w:t>
            </w:r>
            <w:proofErr w:type="spellEnd"/>
            <w:r w:rsidRPr="00CF3DF2">
              <w:rPr>
                <w:rFonts w:ascii="Calibri" w:eastAsia="Times New Roman" w:hAnsi="Calibri" w:cs="Calibri"/>
                <w:color w:val="000000"/>
                <w:lang w:eastAsia="zh-CN" w:bidi="ar-SA"/>
              </w:rPr>
              <w:t xml:space="preserve">, T. G. (2017). Principal component analysis and cluster analysis for evaluating the natural and anthropogenic territory safety. </w:t>
            </w:r>
            <w:r w:rsidRPr="00CF3DF2">
              <w:rPr>
                <w:rFonts w:ascii="Calibri" w:eastAsia="Times New Roman" w:hAnsi="Calibri" w:cs="Calibri"/>
                <w:i/>
                <w:iCs/>
                <w:color w:val="000000"/>
                <w:lang w:eastAsia="zh-CN" w:bidi="ar-SA"/>
              </w:rPr>
              <w:t>Procedia Computer Science</w:t>
            </w:r>
            <w:r w:rsidRPr="00CF3DF2">
              <w:rPr>
                <w:rFonts w:ascii="Calibri" w:eastAsia="Times New Roman" w:hAnsi="Calibri" w:cs="Calibri"/>
                <w:color w:val="000000"/>
                <w:lang w:eastAsia="zh-CN" w:bidi="ar-SA"/>
              </w:rPr>
              <w:t xml:space="preserve">, </w:t>
            </w:r>
            <w:r w:rsidRPr="00CF3DF2">
              <w:rPr>
                <w:rFonts w:ascii="Calibri" w:eastAsia="Times New Roman" w:hAnsi="Calibri" w:cs="Calibri"/>
                <w:i/>
                <w:iCs/>
                <w:color w:val="000000"/>
                <w:lang w:eastAsia="zh-CN" w:bidi="ar-SA"/>
              </w:rPr>
              <w:t>112</w:t>
            </w:r>
            <w:r w:rsidRPr="00CF3DF2">
              <w:rPr>
                <w:rFonts w:ascii="Calibri" w:eastAsia="Times New Roman" w:hAnsi="Calibri" w:cs="Calibri"/>
                <w:color w:val="000000"/>
                <w:lang w:eastAsia="zh-CN" w:bidi="ar-SA"/>
              </w:rPr>
              <w:t>, 99–108. https://doi.org/10.1016/j.procs.2017.08.179</w:t>
            </w:r>
          </w:p>
        </w:tc>
        <w:tc>
          <w:tcPr>
            <w:tcW w:w="946" w:type="dxa"/>
            <w:tcBorders>
              <w:top w:val="nil"/>
              <w:left w:val="nil"/>
              <w:bottom w:val="nil"/>
              <w:right w:val="nil"/>
            </w:tcBorders>
            <w:shd w:val="clear" w:color="auto" w:fill="auto"/>
            <w:hideMark/>
          </w:tcPr>
          <w:p w14:paraId="5C92A642"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Russia</w:t>
            </w:r>
          </w:p>
        </w:tc>
        <w:tc>
          <w:tcPr>
            <w:tcW w:w="2432" w:type="dxa"/>
            <w:tcBorders>
              <w:top w:val="nil"/>
              <w:left w:val="nil"/>
              <w:bottom w:val="nil"/>
              <w:right w:val="nil"/>
            </w:tcBorders>
            <w:shd w:val="clear" w:color="auto" w:fill="auto"/>
            <w:hideMark/>
          </w:tcPr>
          <w:p w14:paraId="01011C14"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Principal component analysis and cluster analysis for assessing natural and man-made territorial security</w:t>
            </w:r>
          </w:p>
        </w:tc>
        <w:tc>
          <w:tcPr>
            <w:tcW w:w="2046" w:type="dxa"/>
            <w:tcBorders>
              <w:top w:val="nil"/>
              <w:left w:val="nil"/>
              <w:bottom w:val="nil"/>
              <w:right w:val="nil"/>
            </w:tcBorders>
            <w:shd w:val="clear" w:color="auto" w:fill="auto"/>
            <w:hideMark/>
          </w:tcPr>
          <w:p w14:paraId="229EE689"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 xml:space="preserve">comprehensive multidimensional analysis, principal component analysis, cluster analysis, data mining, </w:t>
            </w:r>
            <w:proofErr w:type="spellStart"/>
            <w:r w:rsidRPr="00CF3DF2">
              <w:rPr>
                <w:rFonts w:ascii="Calibri" w:eastAsia="Times New Roman" w:hAnsi="Calibri" w:cs="Calibri"/>
                <w:color w:val="000000"/>
                <w:lang w:eastAsia="zh-CN" w:bidi="ar-SA"/>
              </w:rPr>
              <w:t>terrritory</w:t>
            </w:r>
            <w:proofErr w:type="spellEnd"/>
            <w:r w:rsidRPr="00CF3DF2">
              <w:rPr>
                <w:rFonts w:ascii="Calibri" w:eastAsia="Times New Roman" w:hAnsi="Calibri" w:cs="Calibri"/>
                <w:color w:val="000000"/>
                <w:lang w:eastAsia="zh-CN" w:bidi="ar-SA"/>
              </w:rPr>
              <w:t xml:space="preserve"> safety evaluation, prevention of emergencies, territorial management</w:t>
            </w:r>
          </w:p>
        </w:tc>
        <w:tc>
          <w:tcPr>
            <w:tcW w:w="2181" w:type="dxa"/>
            <w:tcBorders>
              <w:top w:val="nil"/>
              <w:left w:val="nil"/>
              <w:bottom w:val="nil"/>
              <w:right w:val="nil"/>
            </w:tcBorders>
            <w:shd w:val="clear" w:color="auto" w:fill="auto"/>
            <w:hideMark/>
          </w:tcPr>
          <w:p w14:paraId="44FEE33F"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data of the Territory Safety Passports of the Krasnoyarsk region</w:t>
            </w:r>
          </w:p>
        </w:tc>
        <w:tc>
          <w:tcPr>
            <w:tcW w:w="2760" w:type="dxa"/>
            <w:tcBorders>
              <w:top w:val="nil"/>
              <w:left w:val="nil"/>
              <w:bottom w:val="nil"/>
              <w:right w:val="nil"/>
            </w:tcBorders>
            <w:shd w:val="clear" w:color="auto" w:fill="auto"/>
            <w:hideMark/>
          </w:tcPr>
          <w:p w14:paraId="0160C630"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clusters</w:t>
            </w:r>
          </w:p>
        </w:tc>
        <w:tc>
          <w:tcPr>
            <w:tcW w:w="1371" w:type="dxa"/>
            <w:tcBorders>
              <w:top w:val="nil"/>
              <w:left w:val="nil"/>
              <w:bottom w:val="nil"/>
              <w:right w:val="nil"/>
            </w:tcBorders>
            <w:shd w:val="clear" w:color="auto" w:fill="auto"/>
            <w:hideMark/>
          </w:tcPr>
          <w:p w14:paraId="789FD695" w14:textId="77777777" w:rsidR="00CF3DF2" w:rsidRPr="00CF3DF2" w:rsidRDefault="00CF3DF2" w:rsidP="00CF3DF2">
            <w:pPr>
              <w:spacing w:after="0" w:line="240" w:lineRule="auto"/>
              <w:rPr>
                <w:rFonts w:ascii="Calibri" w:eastAsia="Times New Roman" w:hAnsi="Calibri" w:cs="Calibri"/>
                <w:color w:val="000000"/>
                <w:lang w:eastAsia="zh-CN" w:bidi="ar-SA"/>
              </w:rPr>
            </w:pPr>
          </w:p>
        </w:tc>
        <w:tc>
          <w:tcPr>
            <w:tcW w:w="2176" w:type="dxa"/>
            <w:tcBorders>
              <w:top w:val="nil"/>
              <w:left w:val="nil"/>
              <w:bottom w:val="nil"/>
              <w:right w:val="nil"/>
            </w:tcBorders>
            <w:shd w:val="clear" w:color="auto" w:fill="auto"/>
            <w:hideMark/>
          </w:tcPr>
          <w:p w14:paraId="26F80659"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Principal Component Analysis (PCA</w:t>
            </w:r>
            <w:proofErr w:type="gramStart"/>
            <w:r w:rsidRPr="00CF3DF2">
              <w:rPr>
                <w:rFonts w:ascii="Calibri" w:eastAsia="Times New Roman" w:hAnsi="Calibri" w:cs="Calibri"/>
                <w:color w:val="000000"/>
                <w:lang w:eastAsia="zh-CN" w:bidi="ar-SA"/>
              </w:rPr>
              <w:t>),Hierarchical</w:t>
            </w:r>
            <w:proofErr w:type="gramEnd"/>
            <w:r w:rsidRPr="00CF3DF2">
              <w:rPr>
                <w:rFonts w:ascii="Calibri" w:eastAsia="Times New Roman" w:hAnsi="Calibri" w:cs="Calibri"/>
                <w:color w:val="000000"/>
                <w:lang w:eastAsia="zh-CN" w:bidi="ar-SA"/>
              </w:rPr>
              <w:t xml:space="preserve"> clustering</w:t>
            </w:r>
          </w:p>
        </w:tc>
        <w:tc>
          <w:tcPr>
            <w:tcW w:w="2277" w:type="dxa"/>
            <w:tcBorders>
              <w:top w:val="nil"/>
              <w:left w:val="nil"/>
              <w:bottom w:val="nil"/>
              <w:right w:val="nil"/>
            </w:tcBorders>
            <w:shd w:val="clear" w:color="auto" w:fill="auto"/>
            <w:hideMark/>
          </w:tcPr>
          <w:p w14:paraId="141838DC" w14:textId="77777777" w:rsidR="00CF3DF2" w:rsidRPr="00CF3DF2" w:rsidRDefault="00CF3DF2" w:rsidP="00CF3DF2">
            <w:pPr>
              <w:spacing w:after="0" w:line="240" w:lineRule="auto"/>
              <w:rPr>
                <w:rFonts w:ascii="Calibri" w:eastAsia="Times New Roman" w:hAnsi="Calibri" w:cs="Calibri"/>
                <w:color w:val="000000"/>
                <w:lang w:eastAsia="zh-CN" w:bidi="ar-SA"/>
              </w:rPr>
            </w:pPr>
          </w:p>
        </w:tc>
        <w:tc>
          <w:tcPr>
            <w:tcW w:w="2355" w:type="dxa"/>
            <w:tcBorders>
              <w:top w:val="nil"/>
              <w:left w:val="nil"/>
              <w:bottom w:val="nil"/>
              <w:right w:val="nil"/>
            </w:tcBorders>
            <w:shd w:val="clear" w:color="auto" w:fill="auto"/>
            <w:hideMark/>
          </w:tcPr>
          <w:p w14:paraId="004A1011"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2014 collected in Center of Emergency Monitoring and Prediction (CEMP)</w:t>
            </w:r>
          </w:p>
        </w:tc>
        <w:tc>
          <w:tcPr>
            <w:tcW w:w="2683" w:type="dxa"/>
            <w:tcBorders>
              <w:top w:val="nil"/>
              <w:left w:val="nil"/>
              <w:bottom w:val="nil"/>
              <w:right w:val="nil"/>
            </w:tcBorders>
            <w:shd w:val="clear" w:color="auto" w:fill="auto"/>
            <w:hideMark/>
          </w:tcPr>
          <w:p w14:paraId="3456FBDF"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 xml:space="preserve">Construction of </w:t>
            </w:r>
            <w:proofErr w:type="spellStart"/>
            <w:r w:rsidRPr="00CF3DF2">
              <w:rPr>
                <w:rFonts w:ascii="Calibri" w:eastAsia="Times New Roman" w:hAnsi="Calibri" w:cs="Calibri"/>
                <w:color w:val="000000"/>
                <w:lang w:eastAsia="zh-CN" w:bidi="ar-SA"/>
              </w:rPr>
              <w:t>bicluster</w:t>
            </w:r>
            <w:proofErr w:type="spellEnd"/>
            <w:r w:rsidRPr="00CF3DF2">
              <w:rPr>
                <w:rFonts w:ascii="Calibri" w:eastAsia="Times New Roman" w:hAnsi="Calibri" w:cs="Calibri"/>
                <w:color w:val="000000"/>
                <w:lang w:eastAsia="zh-CN" w:bidi="ar-SA"/>
              </w:rPr>
              <w:t xml:space="preserve"> and </w:t>
            </w:r>
            <w:proofErr w:type="spellStart"/>
            <w:r w:rsidRPr="00CF3DF2">
              <w:rPr>
                <w:rFonts w:ascii="Calibri" w:eastAsia="Times New Roman" w:hAnsi="Calibri" w:cs="Calibri"/>
                <w:color w:val="000000"/>
                <w:lang w:eastAsia="zh-CN" w:bidi="ar-SA"/>
              </w:rPr>
              <w:t>tricluster</w:t>
            </w:r>
            <w:proofErr w:type="spellEnd"/>
            <w:r w:rsidRPr="00CF3DF2">
              <w:rPr>
                <w:rFonts w:ascii="Calibri" w:eastAsia="Times New Roman" w:hAnsi="Calibri" w:cs="Calibri"/>
                <w:color w:val="000000"/>
                <w:lang w:eastAsia="zh-CN" w:bidi="ar-SA"/>
              </w:rPr>
              <w:t xml:space="preserve"> structures in multidimensional data spaces; main cluster characteristics studied. The results of this analysis allow the identification of high-risk areas and ranking them according to the degree of danger with which natural and technological emergencies occur. This assessment informs decision-making, enabling authorities to more effectively deploy forces and means for territorial protection, and develop a system of measures to prevent and mitigate the consequences of large-area emergencies.</w:t>
            </w:r>
          </w:p>
        </w:tc>
        <w:tc>
          <w:tcPr>
            <w:tcW w:w="2316" w:type="dxa"/>
            <w:tcBorders>
              <w:top w:val="nil"/>
              <w:left w:val="nil"/>
              <w:bottom w:val="nil"/>
              <w:right w:val="nil"/>
            </w:tcBorders>
            <w:shd w:val="clear" w:color="auto" w:fill="auto"/>
            <w:hideMark/>
          </w:tcPr>
          <w:p w14:paraId="08096D7D"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Principal component analysis without geographic weights</w:t>
            </w:r>
          </w:p>
        </w:tc>
        <w:tc>
          <w:tcPr>
            <w:tcW w:w="3377" w:type="dxa"/>
            <w:tcBorders>
              <w:top w:val="nil"/>
              <w:left w:val="nil"/>
              <w:bottom w:val="nil"/>
              <w:right w:val="nil"/>
            </w:tcBorders>
            <w:shd w:val="clear" w:color="auto" w:fill="auto"/>
            <w:hideMark/>
          </w:tcPr>
          <w:p w14:paraId="6CB9FD3E"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As part of the emergency risk assessment work, the results of this study made it possible for CEMP experts to develop a system of measures to prevent and mitigate the consequences of emergencies in the Krasnoyarsk region.</w:t>
            </w:r>
          </w:p>
        </w:tc>
      </w:tr>
      <w:tr w:rsidR="00CF3DF2" w:rsidRPr="00CF3DF2" w14:paraId="742A328F" w14:textId="77777777" w:rsidTr="00CF3DF2">
        <w:trPr>
          <w:trHeight w:val="2700"/>
        </w:trPr>
        <w:tc>
          <w:tcPr>
            <w:tcW w:w="4760" w:type="dxa"/>
            <w:tcBorders>
              <w:top w:val="nil"/>
              <w:left w:val="nil"/>
              <w:bottom w:val="nil"/>
              <w:right w:val="nil"/>
            </w:tcBorders>
            <w:shd w:val="clear" w:color="auto" w:fill="auto"/>
            <w:hideMark/>
          </w:tcPr>
          <w:p w14:paraId="320598A2"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val="pt-PT" w:eastAsia="zh-CN" w:bidi="ar-SA"/>
              </w:rPr>
              <w:t xml:space="preserve">Seixas, J., &amp; Rosa do Egipto, J. (2017). </w:t>
            </w:r>
            <w:r w:rsidRPr="00CF3DF2">
              <w:rPr>
                <w:rFonts w:ascii="Calibri" w:eastAsia="Times New Roman" w:hAnsi="Calibri" w:cs="Calibri"/>
                <w:i/>
                <w:iCs/>
                <w:color w:val="000000"/>
                <w:lang w:eastAsia="zh-CN" w:bidi="ar-SA"/>
              </w:rPr>
              <w:t>Follow-up and Monitoring of the Lisbon Administrative Reform Process Eighth Report</w:t>
            </w:r>
            <w:r w:rsidRPr="00CF3DF2">
              <w:rPr>
                <w:rFonts w:ascii="Calibri" w:eastAsia="Times New Roman" w:hAnsi="Calibri" w:cs="Calibri"/>
                <w:color w:val="000000"/>
                <w:lang w:eastAsia="zh-CN" w:bidi="ar-SA"/>
              </w:rPr>
              <w:t xml:space="preserve">. </w:t>
            </w:r>
            <w:proofErr w:type="spellStart"/>
            <w:r w:rsidRPr="00CF3DF2">
              <w:rPr>
                <w:rFonts w:ascii="Calibri" w:eastAsia="Times New Roman" w:hAnsi="Calibri" w:cs="Calibri"/>
                <w:color w:val="000000"/>
                <w:lang w:val="pt-PT" w:eastAsia="zh-CN" w:bidi="ar-SA"/>
              </w:rPr>
              <w:t>Lisbon</w:t>
            </w:r>
            <w:proofErr w:type="spellEnd"/>
            <w:r w:rsidRPr="00CF3DF2">
              <w:rPr>
                <w:rFonts w:ascii="Calibri" w:eastAsia="Times New Roman" w:hAnsi="Calibri" w:cs="Calibri"/>
                <w:color w:val="000000"/>
                <w:lang w:val="pt-PT" w:eastAsia="zh-CN" w:bidi="ar-SA"/>
              </w:rPr>
              <w:t xml:space="preserve"> </w:t>
            </w:r>
            <w:proofErr w:type="spellStart"/>
            <w:r w:rsidRPr="00CF3DF2">
              <w:rPr>
                <w:rFonts w:ascii="Calibri" w:eastAsia="Times New Roman" w:hAnsi="Calibri" w:cs="Calibri"/>
                <w:color w:val="000000"/>
                <w:lang w:val="pt-PT" w:eastAsia="zh-CN" w:bidi="ar-SA"/>
              </w:rPr>
              <w:t>Administrative</w:t>
            </w:r>
            <w:proofErr w:type="spellEnd"/>
            <w:r w:rsidRPr="00CF3DF2">
              <w:rPr>
                <w:rFonts w:ascii="Calibri" w:eastAsia="Times New Roman" w:hAnsi="Calibri" w:cs="Calibri"/>
                <w:color w:val="000000"/>
                <w:lang w:val="pt-PT" w:eastAsia="zh-CN" w:bidi="ar-SA"/>
              </w:rPr>
              <w:t xml:space="preserve"> </w:t>
            </w:r>
            <w:proofErr w:type="spellStart"/>
            <w:r w:rsidRPr="00CF3DF2">
              <w:rPr>
                <w:rFonts w:ascii="Calibri" w:eastAsia="Times New Roman" w:hAnsi="Calibri" w:cs="Calibri"/>
                <w:color w:val="000000"/>
                <w:lang w:val="pt-PT" w:eastAsia="zh-CN" w:bidi="ar-SA"/>
              </w:rPr>
              <w:t>Reform</w:t>
            </w:r>
            <w:proofErr w:type="spellEnd"/>
            <w:r w:rsidRPr="00CF3DF2">
              <w:rPr>
                <w:rFonts w:ascii="Calibri" w:eastAsia="Times New Roman" w:hAnsi="Calibri" w:cs="Calibri"/>
                <w:color w:val="000000"/>
                <w:lang w:val="pt-PT" w:eastAsia="zh-CN" w:bidi="ar-SA"/>
              </w:rPr>
              <w:t xml:space="preserve"> </w:t>
            </w:r>
            <w:proofErr w:type="spellStart"/>
            <w:r w:rsidRPr="00CF3DF2">
              <w:rPr>
                <w:rFonts w:ascii="Calibri" w:eastAsia="Times New Roman" w:hAnsi="Calibri" w:cs="Calibri"/>
                <w:color w:val="000000"/>
                <w:lang w:val="pt-PT" w:eastAsia="zh-CN" w:bidi="ar-SA"/>
              </w:rPr>
              <w:t>Monitoring</w:t>
            </w:r>
            <w:proofErr w:type="spellEnd"/>
            <w:r w:rsidRPr="00CF3DF2">
              <w:rPr>
                <w:rFonts w:ascii="Calibri" w:eastAsia="Times New Roman" w:hAnsi="Calibri" w:cs="Calibri"/>
                <w:color w:val="000000"/>
                <w:lang w:val="pt-PT" w:eastAsia="zh-CN" w:bidi="ar-SA"/>
              </w:rPr>
              <w:t xml:space="preserve"> </w:t>
            </w:r>
            <w:proofErr w:type="spellStart"/>
            <w:r w:rsidRPr="00CF3DF2">
              <w:rPr>
                <w:rFonts w:ascii="Calibri" w:eastAsia="Times New Roman" w:hAnsi="Calibri" w:cs="Calibri"/>
                <w:color w:val="000000"/>
                <w:lang w:val="pt-PT" w:eastAsia="zh-CN" w:bidi="ar-SA"/>
              </w:rPr>
              <w:t>Group</w:t>
            </w:r>
            <w:proofErr w:type="spellEnd"/>
            <w:r w:rsidRPr="00CF3DF2">
              <w:rPr>
                <w:rFonts w:ascii="Calibri" w:eastAsia="Times New Roman" w:hAnsi="Calibri" w:cs="Calibri"/>
                <w:color w:val="000000"/>
                <w:lang w:val="pt-PT" w:eastAsia="zh-CN" w:bidi="ar-SA"/>
              </w:rPr>
              <w:t>.</w:t>
            </w:r>
          </w:p>
        </w:tc>
        <w:tc>
          <w:tcPr>
            <w:tcW w:w="946" w:type="dxa"/>
            <w:tcBorders>
              <w:top w:val="nil"/>
              <w:left w:val="nil"/>
              <w:bottom w:val="nil"/>
              <w:right w:val="nil"/>
            </w:tcBorders>
            <w:shd w:val="clear" w:color="auto" w:fill="auto"/>
            <w:hideMark/>
          </w:tcPr>
          <w:p w14:paraId="1BBD3E3E"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Portugal</w:t>
            </w:r>
          </w:p>
        </w:tc>
        <w:tc>
          <w:tcPr>
            <w:tcW w:w="2432" w:type="dxa"/>
            <w:tcBorders>
              <w:top w:val="nil"/>
              <w:left w:val="nil"/>
              <w:bottom w:val="nil"/>
              <w:right w:val="nil"/>
            </w:tcBorders>
            <w:shd w:val="clear" w:color="auto" w:fill="auto"/>
            <w:hideMark/>
          </w:tcPr>
          <w:p w14:paraId="46099DA0"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As the last report on the period in which the city's new municipal and governance structures were established, a more analytical and strategic structure for the entire process is presented.</w:t>
            </w:r>
          </w:p>
        </w:tc>
        <w:tc>
          <w:tcPr>
            <w:tcW w:w="2046" w:type="dxa"/>
            <w:tcBorders>
              <w:top w:val="nil"/>
              <w:left w:val="nil"/>
              <w:bottom w:val="nil"/>
              <w:right w:val="nil"/>
            </w:tcBorders>
            <w:shd w:val="clear" w:color="auto" w:fill="auto"/>
            <w:hideMark/>
          </w:tcPr>
          <w:p w14:paraId="79F0D970"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Administrative Reform of Lisbon</w:t>
            </w:r>
          </w:p>
        </w:tc>
        <w:tc>
          <w:tcPr>
            <w:tcW w:w="2181" w:type="dxa"/>
            <w:tcBorders>
              <w:top w:val="nil"/>
              <w:left w:val="nil"/>
              <w:bottom w:val="nil"/>
              <w:right w:val="nil"/>
            </w:tcBorders>
            <w:shd w:val="clear" w:color="auto" w:fill="auto"/>
            <w:hideMark/>
          </w:tcPr>
          <w:p w14:paraId="27D2A77C" w14:textId="77777777" w:rsidR="00CF3DF2" w:rsidRPr="00CF3DF2" w:rsidRDefault="00CF3DF2" w:rsidP="00CF3DF2">
            <w:pPr>
              <w:spacing w:after="0" w:line="240" w:lineRule="auto"/>
              <w:rPr>
                <w:rFonts w:ascii="Calibri" w:eastAsia="Times New Roman" w:hAnsi="Calibri" w:cs="Calibri"/>
                <w:color w:val="000000"/>
                <w:lang w:eastAsia="zh-CN" w:bidi="ar-SA"/>
              </w:rPr>
            </w:pPr>
          </w:p>
        </w:tc>
        <w:tc>
          <w:tcPr>
            <w:tcW w:w="2760" w:type="dxa"/>
            <w:tcBorders>
              <w:top w:val="nil"/>
              <w:left w:val="nil"/>
              <w:bottom w:val="nil"/>
              <w:right w:val="nil"/>
            </w:tcBorders>
            <w:shd w:val="clear" w:color="auto" w:fill="auto"/>
            <w:hideMark/>
          </w:tcPr>
          <w:p w14:paraId="576FF505" w14:textId="77777777" w:rsidR="00CF3DF2" w:rsidRPr="00CF3DF2" w:rsidRDefault="00CF3DF2" w:rsidP="00CF3DF2">
            <w:pPr>
              <w:spacing w:after="0" w:line="240" w:lineRule="auto"/>
              <w:rPr>
                <w:rFonts w:ascii="Times New Roman" w:eastAsia="Times New Roman" w:hAnsi="Times New Roman" w:cs="Times New Roman"/>
                <w:sz w:val="20"/>
                <w:szCs w:val="20"/>
                <w:lang w:eastAsia="zh-CN" w:bidi="ar-SA"/>
              </w:rPr>
            </w:pPr>
          </w:p>
        </w:tc>
        <w:tc>
          <w:tcPr>
            <w:tcW w:w="1371" w:type="dxa"/>
            <w:tcBorders>
              <w:top w:val="nil"/>
              <w:left w:val="nil"/>
              <w:bottom w:val="nil"/>
              <w:right w:val="nil"/>
            </w:tcBorders>
            <w:shd w:val="clear" w:color="auto" w:fill="auto"/>
            <w:hideMark/>
          </w:tcPr>
          <w:p w14:paraId="7D17AAC3" w14:textId="77777777" w:rsidR="00CF3DF2" w:rsidRPr="00CF3DF2" w:rsidRDefault="00CF3DF2" w:rsidP="00CF3DF2">
            <w:pPr>
              <w:spacing w:after="0" w:line="240" w:lineRule="auto"/>
              <w:rPr>
                <w:rFonts w:ascii="Times New Roman" w:eastAsia="Times New Roman" w:hAnsi="Times New Roman" w:cs="Times New Roman"/>
                <w:sz w:val="20"/>
                <w:szCs w:val="20"/>
                <w:lang w:eastAsia="zh-CN" w:bidi="ar-SA"/>
              </w:rPr>
            </w:pPr>
          </w:p>
        </w:tc>
        <w:tc>
          <w:tcPr>
            <w:tcW w:w="2176" w:type="dxa"/>
            <w:tcBorders>
              <w:top w:val="nil"/>
              <w:left w:val="nil"/>
              <w:bottom w:val="nil"/>
              <w:right w:val="nil"/>
            </w:tcBorders>
            <w:shd w:val="clear" w:color="auto" w:fill="auto"/>
            <w:hideMark/>
          </w:tcPr>
          <w:p w14:paraId="0FFEF4E7" w14:textId="77777777" w:rsidR="00CF3DF2" w:rsidRPr="00CF3DF2" w:rsidRDefault="00CF3DF2" w:rsidP="00CF3DF2">
            <w:pPr>
              <w:spacing w:after="0" w:line="240" w:lineRule="auto"/>
              <w:rPr>
                <w:rFonts w:ascii="Times New Roman" w:eastAsia="Times New Roman" w:hAnsi="Times New Roman" w:cs="Times New Roman"/>
                <w:sz w:val="20"/>
                <w:szCs w:val="20"/>
                <w:lang w:eastAsia="zh-CN" w:bidi="ar-SA"/>
              </w:rPr>
            </w:pPr>
          </w:p>
        </w:tc>
        <w:tc>
          <w:tcPr>
            <w:tcW w:w="2277" w:type="dxa"/>
            <w:tcBorders>
              <w:top w:val="nil"/>
              <w:left w:val="nil"/>
              <w:bottom w:val="nil"/>
              <w:right w:val="nil"/>
            </w:tcBorders>
            <w:shd w:val="clear" w:color="auto" w:fill="auto"/>
            <w:hideMark/>
          </w:tcPr>
          <w:p w14:paraId="4305F159" w14:textId="77777777" w:rsidR="00CF3DF2" w:rsidRPr="00CF3DF2" w:rsidRDefault="00CF3DF2" w:rsidP="00CF3DF2">
            <w:pPr>
              <w:spacing w:after="0" w:line="240" w:lineRule="auto"/>
              <w:rPr>
                <w:rFonts w:ascii="Times New Roman" w:eastAsia="Times New Roman" w:hAnsi="Times New Roman" w:cs="Times New Roman"/>
                <w:sz w:val="20"/>
                <w:szCs w:val="20"/>
                <w:lang w:eastAsia="zh-CN" w:bidi="ar-SA"/>
              </w:rPr>
            </w:pPr>
          </w:p>
        </w:tc>
        <w:tc>
          <w:tcPr>
            <w:tcW w:w="2355" w:type="dxa"/>
            <w:tcBorders>
              <w:top w:val="nil"/>
              <w:left w:val="nil"/>
              <w:bottom w:val="nil"/>
              <w:right w:val="nil"/>
            </w:tcBorders>
            <w:shd w:val="clear" w:color="auto" w:fill="auto"/>
            <w:hideMark/>
          </w:tcPr>
          <w:p w14:paraId="5608BC59"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Lisbon Municipality</w:t>
            </w:r>
          </w:p>
        </w:tc>
        <w:tc>
          <w:tcPr>
            <w:tcW w:w="2683" w:type="dxa"/>
            <w:tcBorders>
              <w:top w:val="nil"/>
              <w:left w:val="nil"/>
              <w:bottom w:val="nil"/>
              <w:right w:val="nil"/>
            </w:tcBorders>
            <w:shd w:val="clear" w:color="auto" w:fill="auto"/>
            <w:hideMark/>
          </w:tcPr>
          <w:p w14:paraId="282E7415"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 xml:space="preserve"> It recalls the key aspects as well as the principles of urban governance that originated this broad process of reform of Lisbon's political spaces. </w:t>
            </w:r>
          </w:p>
        </w:tc>
        <w:tc>
          <w:tcPr>
            <w:tcW w:w="2316" w:type="dxa"/>
            <w:tcBorders>
              <w:top w:val="nil"/>
              <w:left w:val="nil"/>
              <w:bottom w:val="nil"/>
              <w:right w:val="nil"/>
            </w:tcBorders>
            <w:shd w:val="clear" w:color="auto" w:fill="auto"/>
            <w:hideMark/>
          </w:tcPr>
          <w:p w14:paraId="192803A0"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The data used come from the unilateral, Lack of third-party data</w:t>
            </w:r>
          </w:p>
        </w:tc>
        <w:tc>
          <w:tcPr>
            <w:tcW w:w="3377" w:type="dxa"/>
            <w:tcBorders>
              <w:top w:val="nil"/>
              <w:left w:val="nil"/>
              <w:bottom w:val="nil"/>
              <w:right w:val="nil"/>
            </w:tcBorders>
            <w:shd w:val="clear" w:color="auto" w:fill="auto"/>
            <w:hideMark/>
          </w:tcPr>
          <w:p w14:paraId="2F1FDB3B"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The report also includes, in its final chapter, a global appreciation of the whole process, as well as a systematization of the elements that this working group considers essential for a consolidated evolution of the proximity governance in Lisbon.</w:t>
            </w:r>
          </w:p>
        </w:tc>
      </w:tr>
      <w:tr w:rsidR="00CF3DF2" w:rsidRPr="00CF3DF2" w14:paraId="76812F10" w14:textId="77777777" w:rsidTr="00CF3DF2">
        <w:trPr>
          <w:trHeight w:val="4500"/>
        </w:trPr>
        <w:tc>
          <w:tcPr>
            <w:tcW w:w="4760" w:type="dxa"/>
            <w:tcBorders>
              <w:top w:val="nil"/>
              <w:left w:val="nil"/>
              <w:bottom w:val="nil"/>
              <w:right w:val="nil"/>
            </w:tcBorders>
            <w:shd w:val="clear" w:color="auto" w:fill="auto"/>
            <w:hideMark/>
          </w:tcPr>
          <w:p w14:paraId="11E286C5"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lastRenderedPageBreak/>
              <w:t xml:space="preserve">Thorpe, M. G., </w:t>
            </w:r>
            <w:proofErr w:type="spellStart"/>
            <w:r w:rsidRPr="00CF3DF2">
              <w:rPr>
                <w:rFonts w:ascii="Calibri" w:eastAsia="Times New Roman" w:hAnsi="Calibri" w:cs="Calibri"/>
                <w:color w:val="000000"/>
                <w:lang w:eastAsia="zh-CN" w:bidi="ar-SA"/>
              </w:rPr>
              <w:t>Milte</w:t>
            </w:r>
            <w:proofErr w:type="spellEnd"/>
            <w:r w:rsidRPr="00CF3DF2">
              <w:rPr>
                <w:rFonts w:ascii="Calibri" w:eastAsia="Times New Roman" w:hAnsi="Calibri" w:cs="Calibri"/>
                <w:color w:val="000000"/>
                <w:lang w:eastAsia="zh-CN" w:bidi="ar-SA"/>
              </w:rPr>
              <w:t xml:space="preserve">, C. M., Crawford, D., &amp; McNaughton, S. A. (2016). A comparison of the dietary patterns derived by principal component analysis and cluster analysis in older Australians. </w:t>
            </w:r>
            <w:r w:rsidRPr="00CF3DF2">
              <w:rPr>
                <w:rFonts w:ascii="Calibri" w:eastAsia="Times New Roman" w:hAnsi="Calibri" w:cs="Calibri"/>
                <w:i/>
                <w:iCs/>
                <w:color w:val="000000"/>
                <w:lang w:eastAsia="zh-CN" w:bidi="ar-SA"/>
              </w:rPr>
              <w:t>International Journal of Behavioral Nutrition and Physical Activity</w:t>
            </w:r>
            <w:r w:rsidRPr="00CF3DF2">
              <w:rPr>
                <w:rFonts w:ascii="Calibri" w:eastAsia="Times New Roman" w:hAnsi="Calibri" w:cs="Calibri"/>
                <w:color w:val="000000"/>
                <w:lang w:eastAsia="zh-CN" w:bidi="ar-SA"/>
              </w:rPr>
              <w:t xml:space="preserve">, </w:t>
            </w:r>
            <w:r w:rsidRPr="00CF3DF2">
              <w:rPr>
                <w:rFonts w:ascii="Calibri" w:eastAsia="Times New Roman" w:hAnsi="Calibri" w:cs="Calibri"/>
                <w:i/>
                <w:iCs/>
                <w:color w:val="000000"/>
                <w:lang w:eastAsia="zh-CN" w:bidi="ar-SA"/>
              </w:rPr>
              <w:t>13</w:t>
            </w:r>
            <w:r w:rsidRPr="00CF3DF2">
              <w:rPr>
                <w:rFonts w:ascii="Calibri" w:eastAsia="Times New Roman" w:hAnsi="Calibri" w:cs="Calibri"/>
                <w:color w:val="000000"/>
                <w:lang w:eastAsia="zh-CN" w:bidi="ar-SA"/>
              </w:rPr>
              <w:t>(1), 30. https://doi.org/10.1186/s12966-016-0353-2</w:t>
            </w:r>
          </w:p>
        </w:tc>
        <w:tc>
          <w:tcPr>
            <w:tcW w:w="946" w:type="dxa"/>
            <w:tcBorders>
              <w:top w:val="nil"/>
              <w:left w:val="nil"/>
              <w:bottom w:val="nil"/>
              <w:right w:val="nil"/>
            </w:tcBorders>
            <w:shd w:val="clear" w:color="auto" w:fill="auto"/>
            <w:hideMark/>
          </w:tcPr>
          <w:p w14:paraId="3A58FFEB"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Australia</w:t>
            </w:r>
          </w:p>
        </w:tc>
        <w:tc>
          <w:tcPr>
            <w:tcW w:w="2432" w:type="dxa"/>
            <w:tcBorders>
              <w:top w:val="nil"/>
              <w:left w:val="nil"/>
              <w:bottom w:val="nil"/>
              <w:right w:val="nil"/>
            </w:tcBorders>
            <w:shd w:val="clear" w:color="auto" w:fill="auto"/>
            <w:hideMark/>
          </w:tcPr>
          <w:p w14:paraId="035EB7BC"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 xml:space="preserve">This study aimed to compare dietary patterns derived from principal component analysis (PCA) and cluster analysis (CA) in older adults and examine their associations with </w:t>
            </w:r>
            <w:proofErr w:type="spellStart"/>
            <w:r w:rsidRPr="00CF3DF2">
              <w:rPr>
                <w:rFonts w:ascii="Calibri" w:eastAsia="Times New Roman" w:hAnsi="Calibri" w:cs="Calibri"/>
                <w:color w:val="000000"/>
                <w:lang w:eastAsia="zh-CN" w:bidi="ar-SA"/>
              </w:rPr>
              <w:t>sociodemographics</w:t>
            </w:r>
            <w:proofErr w:type="spellEnd"/>
            <w:r w:rsidRPr="00CF3DF2">
              <w:rPr>
                <w:rFonts w:ascii="Calibri" w:eastAsia="Times New Roman" w:hAnsi="Calibri" w:cs="Calibri"/>
                <w:color w:val="000000"/>
                <w:lang w:eastAsia="zh-CN" w:bidi="ar-SA"/>
              </w:rPr>
              <w:t xml:space="preserve"> and health behaviors.</w:t>
            </w:r>
          </w:p>
        </w:tc>
        <w:tc>
          <w:tcPr>
            <w:tcW w:w="2046" w:type="dxa"/>
            <w:tcBorders>
              <w:top w:val="nil"/>
              <w:left w:val="nil"/>
              <w:bottom w:val="nil"/>
              <w:right w:val="nil"/>
            </w:tcBorders>
            <w:shd w:val="clear" w:color="auto" w:fill="auto"/>
            <w:hideMark/>
          </w:tcPr>
          <w:p w14:paraId="63BB6735"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Principal component analysis</w:t>
            </w:r>
            <w:r w:rsidRPr="00CF3DF2">
              <w:rPr>
                <w:rFonts w:ascii="Calibri" w:eastAsia="Times New Roman" w:hAnsi="Calibri" w:cs="Calibri"/>
                <w:color w:val="000000"/>
                <w:lang w:eastAsia="zh-CN" w:bidi="ar-SA"/>
              </w:rPr>
              <w:br/>
              <w:t>Cluster analysis</w:t>
            </w:r>
            <w:r w:rsidRPr="00CF3DF2">
              <w:rPr>
                <w:rFonts w:ascii="Calibri" w:eastAsia="Times New Roman" w:hAnsi="Calibri" w:cs="Calibri"/>
                <w:color w:val="000000"/>
                <w:lang w:eastAsia="zh-CN" w:bidi="ar-SA"/>
              </w:rPr>
              <w:br/>
              <w:t>Dietary patterns</w:t>
            </w:r>
            <w:r w:rsidRPr="00CF3DF2">
              <w:rPr>
                <w:rFonts w:ascii="Calibri" w:eastAsia="Times New Roman" w:hAnsi="Calibri" w:cs="Calibri"/>
                <w:color w:val="000000"/>
                <w:lang w:eastAsia="zh-CN" w:bidi="ar-SA"/>
              </w:rPr>
              <w:br/>
              <w:t>Comparison</w:t>
            </w:r>
            <w:r w:rsidRPr="00CF3DF2">
              <w:rPr>
                <w:rFonts w:ascii="Calibri" w:eastAsia="Times New Roman" w:hAnsi="Calibri" w:cs="Calibri"/>
                <w:color w:val="000000"/>
                <w:lang w:eastAsia="zh-CN" w:bidi="ar-SA"/>
              </w:rPr>
              <w:br/>
              <w:t>Older adults</w:t>
            </w:r>
            <w:r w:rsidRPr="00CF3DF2">
              <w:rPr>
                <w:rFonts w:ascii="Calibri" w:eastAsia="Times New Roman" w:hAnsi="Calibri" w:cs="Calibri"/>
                <w:color w:val="000000"/>
                <w:lang w:eastAsia="zh-CN" w:bidi="ar-SA"/>
              </w:rPr>
              <w:br/>
              <w:t>Retirement</w:t>
            </w:r>
          </w:p>
        </w:tc>
        <w:tc>
          <w:tcPr>
            <w:tcW w:w="2181" w:type="dxa"/>
            <w:tcBorders>
              <w:top w:val="nil"/>
              <w:left w:val="nil"/>
              <w:bottom w:val="nil"/>
              <w:right w:val="nil"/>
            </w:tcBorders>
            <w:shd w:val="clear" w:color="auto" w:fill="auto"/>
            <w:hideMark/>
          </w:tcPr>
          <w:p w14:paraId="27735A23"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Health and Diet Data for the Elderly</w:t>
            </w:r>
          </w:p>
        </w:tc>
        <w:tc>
          <w:tcPr>
            <w:tcW w:w="2760" w:type="dxa"/>
            <w:tcBorders>
              <w:top w:val="nil"/>
              <w:left w:val="nil"/>
              <w:bottom w:val="nil"/>
              <w:right w:val="nil"/>
            </w:tcBorders>
            <w:shd w:val="clear" w:color="auto" w:fill="auto"/>
            <w:hideMark/>
          </w:tcPr>
          <w:p w14:paraId="0F55AA30"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clusters</w:t>
            </w:r>
          </w:p>
        </w:tc>
        <w:tc>
          <w:tcPr>
            <w:tcW w:w="1371" w:type="dxa"/>
            <w:tcBorders>
              <w:top w:val="nil"/>
              <w:left w:val="nil"/>
              <w:bottom w:val="nil"/>
              <w:right w:val="nil"/>
            </w:tcBorders>
            <w:shd w:val="clear" w:color="auto" w:fill="auto"/>
            <w:hideMark/>
          </w:tcPr>
          <w:p w14:paraId="646EB320" w14:textId="77777777" w:rsidR="00CF3DF2" w:rsidRPr="00CF3DF2" w:rsidRDefault="00CF3DF2" w:rsidP="00CF3DF2">
            <w:pPr>
              <w:spacing w:after="0" w:line="240" w:lineRule="auto"/>
              <w:rPr>
                <w:rFonts w:ascii="Calibri" w:eastAsia="Times New Roman" w:hAnsi="Calibri" w:cs="Calibri"/>
                <w:color w:val="000000"/>
                <w:lang w:eastAsia="zh-CN" w:bidi="ar-SA"/>
              </w:rPr>
            </w:pPr>
          </w:p>
        </w:tc>
        <w:tc>
          <w:tcPr>
            <w:tcW w:w="2176" w:type="dxa"/>
            <w:tcBorders>
              <w:top w:val="nil"/>
              <w:left w:val="nil"/>
              <w:bottom w:val="nil"/>
              <w:right w:val="nil"/>
            </w:tcBorders>
            <w:shd w:val="clear" w:color="auto" w:fill="auto"/>
            <w:hideMark/>
          </w:tcPr>
          <w:p w14:paraId="05DABB9A"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Principal Component Analysis (PCA</w:t>
            </w:r>
            <w:proofErr w:type="gramStart"/>
            <w:r w:rsidRPr="00CF3DF2">
              <w:rPr>
                <w:rFonts w:ascii="Calibri" w:eastAsia="Times New Roman" w:hAnsi="Calibri" w:cs="Calibri"/>
                <w:color w:val="000000"/>
                <w:lang w:eastAsia="zh-CN" w:bidi="ar-SA"/>
              </w:rPr>
              <w:t>),Hierarchical</w:t>
            </w:r>
            <w:proofErr w:type="gramEnd"/>
            <w:r w:rsidRPr="00CF3DF2">
              <w:rPr>
                <w:rFonts w:ascii="Calibri" w:eastAsia="Times New Roman" w:hAnsi="Calibri" w:cs="Calibri"/>
                <w:color w:val="000000"/>
                <w:lang w:eastAsia="zh-CN" w:bidi="ar-SA"/>
              </w:rPr>
              <w:t xml:space="preserve"> clustering</w:t>
            </w:r>
          </w:p>
        </w:tc>
        <w:tc>
          <w:tcPr>
            <w:tcW w:w="2277" w:type="dxa"/>
            <w:tcBorders>
              <w:top w:val="nil"/>
              <w:left w:val="nil"/>
              <w:bottom w:val="nil"/>
              <w:right w:val="nil"/>
            </w:tcBorders>
            <w:shd w:val="clear" w:color="auto" w:fill="auto"/>
            <w:hideMark/>
          </w:tcPr>
          <w:p w14:paraId="335BC8C8" w14:textId="77777777" w:rsidR="00CF3DF2" w:rsidRPr="00CF3DF2" w:rsidRDefault="00CF3DF2" w:rsidP="00CF3DF2">
            <w:pPr>
              <w:spacing w:after="0" w:line="240" w:lineRule="auto"/>
              <w:rPr>
                <w:rFonts w:ascii="Calibri" w:eastAsia="Times New Roman" w:hAnsi="Calibri" w:cs="Calibri"/>
                <w:color w:val="000000"/>
                <w:lang w:eastAsia="zh-CN" w:bidi="ar-SA"/>
              </w:rPr>
            </w:pPr>
          </w:p>
        </w:tc>
        <w:tc>
          <w:tcPr>
            <w:tcW w:w="2355" w:type="dxa"/>
            <w:tcBorders>
              <w:top w:val="nil"/>
              <w:left w:val="nil"/>
              <w:bottom w:val="nil"/>
              <w:right w:val="nil"/>
            </w:tcBorders>
            <w:shd w:val="clear" w:color="auto" w:fill="auto"/>
            <w:hideMark/>
          </w:tcPr>
          <w:p w14:paraId="63325F38"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Men (n = 1888) and women (n = 2071) aged 55–65 years completed a 111-item food frequency questionnaire in 2010.  across the clusters using one-way ANOVA.</w:t>
            </w:r>
          </w:p>
        </w:tc>
        <w:tc>
          <w:tcPr>
            <w:tcW w:w="2683" w:type="dxa"/>
            <w:tcBorders>
              <w:top w:val="nil"/>
              <w:left w:val="nil"/>
              <w:bottom w:val="nil"/>
              <w:right w:val="nil"/>
            </w:tcBorders>
            <w:shd w:val="clear" w:color="auto" w:fill="auto"/>
            <w:hideMark/>
          </w:tcPr>
          <w:p w14:paraId="1E7BDAE3"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Both PCA and CA identified two major dietary patterns in pre-retirement elderly men and women. These results add to the limited literature on dietary patterns in older adults.</w:t>
            </w:r>
          </w:p>
        </w:tc>
        <w:tc>
          <w:tcPr>
            <w:tcW w:w="2316" w:type="dxa"/>
            <w:tcBorders>
              <w:top w:val="nil"/>
              <w:left w:val="nil"/>
              <w:bottom w:val="nil"/>
              <w:right w:val="nil"/>
            </w:tcBorders>
            <w:shd w:val="clear" w:color="auto" w:fill="auto"/>
            <w:hideMark/>
          </w:tcPr>
          <w:p w14:paraId="1088ED64"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Capacity limitations of survey data, and reliability needs to be improved</w:t>
            </w:r>
          </w:p>
        </w:tc>
        <w:tc>
          <w:tcPr>
            <w:tcW w:w="3377" w:type="dxa"/>
            <w:tcBorders>
              <w:top w:val="nil"/>
              <w:left w:val="nil"/>
              <w:bottom w:val="nil"/>
              <w:right w:val="nil"/>
            </w:tcBorders>
            <w:shd w:val="clear" w:color="auto" w:fill="auto"/>
            <w:hideMark/>
          </w:tcPr>
          <w:p w14:paraId="7007CE45"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 xml:space="preserve">Overall, the dietary patterns identified by PCA were more interpretable than those by CA. Initiatives targeting these collective health behaviors (risk factors for chronic disease) may help improve the health of older adults, the study </w:t>
            </w:r>
            <w:proofErr w:type="gramStart"/>
            <w:r w:rsidRPr="00CF3DF2">
              <w:rPr>
                <w:rFonts w:ascii="Calibri" w:eastAsia="Times New Roman" w:hAnsi="Calibri" w:cs="Calibri"/>
                <w:color w:val="000000"/>
                <w:lang w:eastAsia="zh-CN" w:bidi="ar-SA"/>
              </w:rPr>
              <w:t>suggests .</w:t>
            </w:r>
            <w:proofErr w:type="gramEnd"/>
          </w:p>
        </w:tc>
      </w:tr>
      <w:tr w:rsidR="00CF3DF2" w:rsidRPr="00CF3DF2" w14:paraId="38898938" w14:textId="77777777" w:rsidTr="00CF3DF2">
        <w:trPr>
          <w:trHeight w:val="4200"/>
        </w:trPr>
        <w:tc>
          <w:tcPr>
            <w:tcW w:w="4760" w:type="dxa"/>
            <w:tcBorders>
              <w:top w:val="nil"/>
              <w:left w:val="nil"/>
              <w:bottom w:val="nil"/>
              <w:right w:val="nil"/>
            </w:tcBorders>
            <w:shd w:val="clear" w:color="auto" w:fill="auto"/>
            <w:hideMark/>
          </w:tcPr>
          <w:p w14:paraId="54F77EB5"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val="pt-PT" w:eastAsia="zh-CN" w:bidi="ar-SA"/>
              </w:rPr>
              <w:t xml:space="preserve">Wu, C., Hu, W., Zhou, M., Li, S., &amp; Jia, Y. (2019). </w:t>
            </w:r>
            <w:r w:rsidRPr="00CF3DF2">
              <w:rPr>
                <w:rFonts w:ascii="Calibri" w:eastAsia="Times New Roman" w:hAnsi="Calibri" w:cs="Calibri"/>
                <w:color w:val="000000"/>
                <w:lang w:eastAsia="zh-CN" w:bidi="ar-SA"/>
              </w:rPr>
              <w:t xml:space="preserve">Data-driven regionalization for analyzing the spatiotemporal characteristics of air quality in China. </w:t>
            </w:r>
            <w:proofErr w:type="spellStart"/>
            <w:r w:rsidRPr="00CF3DF2">
              <w:rPr>
                <w:rFonts w:ascii="Calibri" w:eastAsia="Times New Roman" w:hAnsi="Calibri" w:cs="Calibri"/>
                <w:i/>
                <w:iCs/>
                <w:color w:val="000000"/>
                <w:lang w:val="pt-PT" w:eastAsia="zh-CN" w:bidi="ar-SA"/>
              </w:rPr>
              <w:t>Atmospheric</w:t>
            </w:r>
            <w:proofErr w:type="spellEnd"/>
            <w:r w:rsidRPr="00CF3DF2">
              <w:rPr>
                <w:rFonts w:ascii="Calibri" w:eastAsia="Times New Roman" w:hAnsi="Calibri" w:cs="Calibri"/>
                <w:i/>
                <w:iCs/>
                <w:color w:val="000000"/>
                <w:lang w:val="pt-PT" w:eastAsia="zh-CN" w:bidi="ar-SA"/>
              </w:rPr>
              <w:t xml:space="preserve"> </w:t>
            </w:r>
            <w:proofErr w:type="spellStart"/>
            <w:r w:rsidRPr="00CF3DF2">
              <w:rPr>
                <w:rFonts w:ascii="Calibri" w:eastAsia="Times New Roman" w:hAnsi="Calibri" w:cs="Calibri"/>
                <w:i/>
                <w:iCs/>
                <w:color w:val="000000"/>
                <w:lang w:val="pt-PT" w:eastAsia="zh-CN" w:bidi="ar-SA"/>
              </w:rPr>
              <w:t>Environment</w:t>
            </w:r>
            <w:proofErr w:type="spellEnd"/>
            <w:r w:rsidRPr="00CF3DF2">
              <w:rPr>
                <w:rFonts w:ascii="Calibri" w:eastAsia="Times New Roman" w:hAnsi="Calibri" w:cs="Calibri"/>
                <w:color w:val="000000"/>
                <w:lang w:val="pt-PT" w:eastAsia="zh-CN" w:bidi="ar-SA"/>
              </w:rPr>
              <w:t xml:space="preserve">, </w:t>
            </w:r>
            <w:r w:rsidRPr="00CF3DF2">
              <w:rPr>
                <w:rFonts w:ascii="Calibri" w:eastAsia="Times New Roman" w:hAnsi="Calibri" w:cs="Calibri"/>
                <w:i/>
                <w:iCs/>
                <w:color w:val="000000"/>
                <w:lang w:val="pt-PT" w:eastAsia="zh-CN" w:bidi="ar-SA"/>
              </w:rPr>
              <w:t>203</w:t>
            </w:r>
            <w:r w:rsidRPr="00CF3DF2">
              <w:rPr>
                <w:rFonts w:ascii="Calibri" w:eastAsia="Times New Roman" w:hAnsi="Calibri" w:cs="Calibri"/>
                <w:color w:val="000000"/>
                <w:lang w:val="pt-PT" w:eastAsia="zh-CN" w:bidi="ar-SA"/>
              </w:rPr>
              <w:t>, 172–182. https://doi.org/10.1016/j.atmosenv.2019.01.048</w:t>
            </w:r>
          </w:p>
        </w:tc>
        <w:tc>
          <w:tcPr>
            <w:tcW w:w="946" w:type="dxa"/>
            <w:tcBorders>
              <w:top w:val="nil"/>
              <w:left w:val="nil"/>
              <w:bottom w:val="nil"/>
              <w:right w:val="nil"/>
            </w:tcBorders>
            <w:shd w:val="clear" w:color="auto" w:fill="auto"/>
            <w:hideMark/>
          </w:tcPr>
          <w:p w14:paraId="35C4D65F"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China</w:t>
            </w:r>
          </w:p>
        </w:tc>
        <w:tc>
          <w:tcPr>
            <w:tcW w:w="2432" w:type="dxa"/>
            <w:tcBorders>
              <w:top w:val="nil"/>
              <w:left w:val="nil"/>
              <w:bottom w:val="nil"/>
              <w:right w:val="nil"/>
            </w:tcBorders>
            <w:shd w:val="clear" w:color="auto" w:fill="auto"/>
            <w:hideMark/>
          </w:tcPr>
          <w:p w14:paraId="5B60D493"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Spatial-temporal characteristics of air quality in China based on data-driven regional analysis</w:t>
            </w:r>
          </w:p>
        </w:tc>
        <w:tc>
          <w:tcPr>
            <w:tcW w:w="2046" w:type="dxa"/>
            <w:tcBorders>
              <w:top w:val="nil"/>
              <w:left w:val="nil"/>
              <w:bottom w:val="nil"/>
              <w:right w:val="nil"/>
            </w:tcBorders>
            <w:shd w:val="clear" w:color="auto" w:fill="auto"/>
            <w:hideMark/>
          </w:tcPr>
          <w:p w14:paraId="2CC7F1FB"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Principal Component Analysis (PCA)</w:t>
            </w:r>
            <w:r w:rsidRPr="00CF3DF2">
              <w:rPr>
                <w:rFonts w:ascii="Calibri" w:eastAsia="Times New Roman" w:hAnsi="Calibri" w:cs="Calibri"/>
                <w:color w:val="000000"/>
                <w:lang w:eastAsia="zh-CN" w:bidi="ar-SA"/>
              </w:rPr>
              <w:br/>
              <w:t>Hierarchical Clustering Analysis (HCA)</w:t>
            </w:r>
            <w:r w:rsidRPr="00CF3DF2">
              <w:rPr>
                <w:rFonts w:ascii="Calibri" w:eastAsia="Times New Roman" w:hAnsi="Calibri" w:cs="Calibri"/>
                <w:color w:val="000000"/>
                <w:lang w:eastAsia="zh-CN" w:bidi="ar-SA"/>
              </w:rPr>
              <w:br/>
              <w:t>China</w:t>
            </w:r>
          </w:p>
        </w:tc>
        <w:tc>
          <w:tcPr>
            <w:tcW w:w="2181" w:type="dxa"/>
            <w:tcBorders>
              <w:top w:val="nil"/>
              <w:left w:val="nil"/>
              <w:bottom w:val="nil"/>
              <w:right w:val="nil"/>
            </w:tcBorders>
            <w:shd w:val="clear" w:color="auto" w:fill="auto"/>
            <w:hideMark/>
          </w:tcPr>
          <w:p w14:paraId="0D9AF737"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Ambient air quality monitoring indicators</w:t>
            </w:r>
          </w:p>
        </w:tc>
        <w:tc>
          <w:tcPr>
            <w:tcW w:w="2760" w:type="dxa"/>
            <w:tcBorders>
              <w:top w:val="nil"/>
              <w:left w:val="nil"/>
              <w:bottom w:val="nil"/>
              <w:right w:val="nil"/>
            </w:tcBorders>
            <w:shd w:val="clear" w:color="auto" w:fill="auto"/>
            <w:hideMark/>
          </w:tcPr>
          <w:p w14:paraId="0D0AA1F8"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clusters</w:t>
            </w:r>
          </w:p>
        </w:tc>
        <w:tc>
          <w:tcPr>
            <w:tcW w:w="1371" w:type="dxa"/>
            <w:tcBorders>
              <w:top w:val="nil"/>
              <w:left w:val="nil"/>
              <w:bottom w:val="nil"/>
              <w:right w:val="nil"/>
            </w:tcBorders>
            <w:shd w:val="clear" w:color="auto" w:fill="auto"/>
            <w:hideMark/>
          </w:tcPr>
          <w:p w14:paraId="6BF46847" w14:textId="77777777" w:rsidR="00CF3DF2" w:rsidRPr="00CF3DF2" w:rsidRDefault="00CF3DF2" w:rsidP="00CF3DF2">
            <w:pPr>
              <w:spacing w:after="0" w:line="240" w:lineRule="auto"/>
              <w:rPr>
                <w:rFonts w:ascii="Calibri" w:eastAsia="Times New Roman" w:hAnsi="Calibri" w:cs="Calibri"/>
                <w:color w:val="000000"/>
                <w:lang w:eastAsia="zh-CN" w:bidi="ar-SA"/>
              </w:rPr>
            </w:pPr>
          </w:p>
        </w:tc>
        <w:tc>
          <w:tcPr>
            <w:tcW w:w="2176" w:type="dxa"/>
            <w:tcBorders>
              <w:top w:val="nil"/>
              <w:left w:val="nil"/>
              <w:bottom w:val="nil"/>
              <w:right w:val="nil"/>
            </w:tcBorders>
            <w:shd w:val="clear" w:color="auto" w:fill="auto"/>
            <w:hideMark/>
          </w:tcPr>
          <w:p w14:paraId="1A516D0C"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Principal Component Analysis (PCA</w:t>
            </w:r>
            <w:proofErr w:type="gramStart"/>
            <w:r w:rsidRPr="00CF3DF2">
              <w:rPr>
                <w:rFonts w:ascii="Calibri" w:eastAsia="Times New Roman" w:hAnsi="Calibri" w:cs="Calibri"/>
                <w:color w:val="000000"/>
                <w:lang w:eastAsia="zh-CN" w:bidi="ar-SA"/>
              </w:rPr>
              <w:t>),Hierarchical</w:t>
            </w:r>
            <w:proofErr w:type="gramEnd"/>
            <w:r w:rsidRPr="00CF3DF2">
              <w:rPr>
                <w:rFonts w:ascii="Calibri" w:eastAsia="Times New Roman" w:hAnsi="Calibri" w:cs="Calibri"/>
                <w:color w:val="000000"/>
                <w:lang w:eastAsia="zh-CN" w:bidi="ar-SA"/>
              </w:rPr>
              <w:t xml:space="preserve"> </w:t>
            </w:r>
            <w:proofErr w:type="spellStart"/>
            <w:r w:rsidRPr="00CF3DF2">
              <w:rPr>
                <w:rFonts w:ascii="Calibri" w:eastAsia="Times New Roman" w:hAnsi="Calibri" w:cs="Calibri"/>
                <w:color w:val="000000"/>
                <w:lang w:eastAsia="zh-CN" w:bidi="ar-SA"/>
              </w:rPr>
              <w:t>clustering,geographically</w:t>
            </w:r>
            <w:proofErr w:type="spellEnd"/>
            <w:r w:rsidRPr="00CF3DF2">
              <w:rPr>
                <w:rFonts w:ascii="Calibri" w:eastAsia="Times New Roman" w:hAnsi="Calibri" w:cs="Calibri"/>
                <w:color w:val="000000"/>
                <w:lang w:eastAsia="zh-CN" w:bidi="ar-SA"/>
              </w:rPr>
              <w:t xml:space="preserve"> weighted variant of PCA (GWPCA)</w:t>
            </w:r>
          </w:p>
        </w:tc>
        <w:tc>
          <w:tcPr>
            <w:tcW w:w="2277" w:type="dxa"/>
            <w:tcBorders>
              <w:top w:val="nil"/>
              <w:left w:val="nil"/>
              <w:bottom w:val="nil"/>
              <w:right w:val="nil"/>
            </w:tcBorders>
            <w:shd w:val="clear" w:color="auto" w:fill="auto"/>
            <w:hideMark/>
          </w:tcPr>
          <w:p w14:paraId="40D12593" w14:textId="77777777" w:rsidR="00CF3DF2" w:rsidRPr="00CF3DF2" w:rsidRDefault="00CF3DF2" w:rsidP="00CF3DF2">
            <w:pPr>
              <w:spacing w:after="0" w:line="240" w:lineRule="auto"/>
              <w:rPr>
                <w:rFonts w:ascii="Calibri" w:eastAsia="Times New Roman" w:hAnsi="Calibri" w:cs="Calibri"/>
                <w:color w:val="000000"/>
                <w:lang w:eastAsia="zh-CN" w:bidi="ar-SA"/>
              </w:rPr>
            </w:pPr>
          </w:p>
        </w:tc>
        <w:tc>
          <w:tcPr>
            <w:tcW w:w="2355" w:type="dxa"/>
            <w:tcBorders>
              <w:top w:val="nil"/>
              <w:left w:val="nil"/>
              <w:bottom w:val="nil"/>
              <w:right w:val="nil"/>
            </w:tcBorders>
            <w:shd w:val="clear" w:color="auto" w:fill="auto"/>
            <w:hideMark/>
          </w:tcPr>
          <w:p w14:paraId="329B456E"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China National Meteorological Administration</w:t>
            </w:r>
          </w:p>
        </w:tc>
        <w:tc>
          <w:tcPr>
            <w:tcW w:w="2683" w:type="dxa"/>
            <w:tcBorders>
              <w:top w:val="nil"/>
              <w:left w:val="nil"/>
              <w:bottom w:val="nil"/>
              <w:right w:val="nil"/>
            </w:tcBorders>
            <w:shd w:val="clear" w:color="auto" w:fill="auto"/>
            <w:hideMark/>
          </w:tcPr>
          <w:p w14:paraId="09C35C50"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The improved air quality assessment framework based on GWPCA and SCA can effectively guide environmentalists and geographers to assess and improve air quality from a spatial perspective.</w:t>
            </w:r>
          </w:p>
        </w:tc>
        <w:tc>
          <w:tcPr>
            <w:tcW w:w="2316" w:type="dxa"/>
            <w:tcBorders>
              <w:top w:val="nil"/>
              <w:left w:val="nil"/>
              <w:bottom w:val="nil"/>
              <w:right w:val="nil"/>
            </w:tcBorders>
            <w:shd w:val="clear" w:color="auto" w:fill="auto"/>
            <w:hideMark/>
          </w:tcPr>
          <w:p w14:paraId="26B92A41" w14:textId="77777777" w:rsidR="00CF3DF2" w:rsidRPr="00CF3DF2" w:rsidRDefault="00CF3DF2" w:rsidP="00CF3DF2">
            <w:pPr>
              <w:spacing w:after="0" w:line="240" w:lineRule="auto"/>
              <w:rPr>
                <w:rFonts w:ascii="Calibri" w:eastAsia="Times New Roman" w:hAnsi="Calibri" w:cs="Calibri"/>
                <w:color w:val="000000"/>
                <w:lang w:eastAsia="zh-CN" w:bidi="ar-SA"/>
              </w:rPr>
            </w:pPr>
          </w:p>
        </w:tc>
        <w:tc>
          <w:tcPr>
            <w:tcW w:w="3377" w:type="dxa"/>
            <w:tcBorders>
              <w:top w:val="nil"/>
              <w:left w:val="nil"/>
              <w:bottom w:val="nil"/>
              <w:right w:val="nil"/>
            </w:tcBorders>
            <w:shd w:val="clear" w:color="auto" w:fill="auto"/>
            <w:hideMark/>
          </w:tcPr>
          <w:p w14:paraId="2896B424"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 xml:space="preserve">The results show that GWPCA has higher explanatory power than traditional PCA. Policy recommendations for air pollution mitigation through regional cooperation are </w:t>
            </w:r>
            <w:proofErr w:type="gramStart"/>
            <w:r w:rsidRPr="00CF3DF2">
              <w:rPr>
                <w:rFonts w:ascii="Calibri" w:eastAsia="Times New Roman" w:hAnsi="Calibri" w:cs="Calibri"/>
                <w:color w:val="000000"/>
                <w:lang w:eastAsia="zh-CN" w:bidi="ar-SA"/>
              </w:rPr>
              <w:t>presented..</w:t>
            </w:r>
            <w:proofErr w:type="gramEnd"/>
          </w:p>
        </w:tc>
      </w:tr>
      <w:tr w:rsidR="00CF3DF2" w:rsidRPr="00CF3DF2" w14:paraId="419CCE81" w14:textId="77777777" w:rsidTr="00CF3DF2">
        <w:trPr>
          <w:trHeight w:val="4800"/>
        </w:trPr>
        <w:tc>
          <w:tcPr>
            <w:tcW w:w="4760" w:type="dxa"/>
            <w:tcBorders>
              <w:top w:val="nil"/>
              <w:left w:val="nil"/>
              <w:bottom w:val="nil"/>
              <w:right w:val="nil"/>
            </w:tcBorders>
            <w:shd w:val="clear" w:color="auto" w:fill="auto"/>
            <w:hideMark/>
          </w:tcPr>
          <w:p w14:paraId="0F61EF68"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lastRenderedPageBreak/>
              <w:t>Wu, C., ye, X., Ren, F., &amp; Du, Q. (2018). Modified Data-Driven Framework for Housing Market Segmentation. Journal of Urban Planning and Development, 144. https://doi.org/10.1061/(ASCE)UP.1943-5444.0000473</w:t>
            </w:r>
          </w:p>
        </w:tc>
        <w:tc>
          <w:tcPr>
            <w:tcW w:w="946" w:type="dxa"/>
            <w:tcBorders>
              <w:top w:val="nil"/>
              <w:left w:val="nil"/>
              <w:bottom w:val="nil"/>
              <w:right w:val="nil"/>
            </w:tcBorders>
            <w:shd w:val="clear" w:color="auto" w:fill="auto"/>
            <w:hideMark/>
          </w:tcPr>
          <w:p w14:paraId="3B2A15E4"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China</w:t>
            </w:r>
          </w:p>
        </w:tc>
        <w:tc>
          <w:tcPr>
            <w:tcW w:w="2432" w:type="dxa"/>
            <w:tcBorders>
              <w:top w:val="nil"/>
              <w:left w:val="nil"/>
              <w:bottom w:val="nil"/>
              <w:right w:val="nil"/>
            </w:tcBorders>
            <w:shd w:val="clear" w:color="auto" w:fill="auto"/>
            <w:hideMark/>
          </w:tcPr>
          <w:p w14:paraId="58968CA4"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A data-driven framework for delineating housing submarkets by integrating Geographically Weighted Principal Component Analysis (GWPCA),</w:t>
            </w:r>
            <w:r w:rsidRPr="00CF3DF2">
              <w:rPr>
                <w:rFonts w:ascii="Calibri" w:eastAsia="Times New Roman" w:hAnsi="Calibri" w:cs="Calibri"/>
                <w:color w:val="000000"/>
                <w:lang w:eastAsia="zh-CN" w:bidi="ar-SA"/>
              </w:rPr>
              <w:br/>
              <w:t>Spatial Heterogeneity Tests, Density-Based Spatial Clustering (DBSC) Algorithms, and Hedonic Validation</w:t>
            </w:r>
          </w:p>
        </w:tc>
        <w:tc>
          <w:tcPr>
            <w:tcW w:w="2046" w:type="dxa"/>
            <w:tcBorders>
              <w:top w:val="nil"/>
              <w:left w:val="nil"/>
              <w:bottom w:val="nil"/>
              <w:right w:val="nil"/>
            </w:tcBorders>
            <w:shd w:val="clear" w:color="auto" w:fill="auto"/>
            <w:hideMark/>
          </w:tcPr>
          <w:p w14:paraId="229E4DFD"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Residential factor; Principal component analysis (PCA); Geographically weighted principal component analysis</w:t>
            </w:r>
            <w:r w:rsidRPr="00CF3DF2">
              <w:rPr>
                <w:rFonts w:ascii="Calibri" w:eastAsia="Times New Roman" w:hAnsi="Calibri" w:cs="Calibri"/>
                <w:color w:val="000000"/>
                <w:lang w:eastAsia="zh-CN" w:bidi="ar-SA"/>
              </w:rPr>
              <w:br/>
              <w:t>(GWPCA); Spatial clustering; Submarket.</w:t>
            </w:r>
          </w:p>
        </w:tc>
        <w:tc>
          <w:tcPr>
            <w:tcW w:w="2181" w:type="dxa"/>
            <w:tcBorders>
              <w:top w:val="nil"/>
              <w:left w:val="nil"/>
              <w:bottom w:val="nil"/>
              <w:right w:val="nil"/>
            </w:tcBorders>
            <w:shd w:val="clear" w:color="auto" w:fill="auto"/>
            <w:hideMark/>
          </w:tcPr>
          <w:p w14:paraId="2E22B7A8"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geographic data, housing prices</w:t>
            </w:r>
          </w:p>
        </w:tc>
        <w:tc>
          <w:tcPr>
            <w:tcW w:w="2760" w:type="dxa"/>
            <w:tcBorders>
              <w:top w:val="nil"/>
              <w:left w:val="nil"/>
              <w:bottom w:val="nil"/>
              <w:right w:val="nil"/>
            </w:tcBorders>
            <w:shd w:val="clear" w:color="auto" w:fill="auto"/>
            <w:hideMark/>
          </w:tcPr>
          <w:p w14:paraId="04EC6C38"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clusters</w:t>
            </w:r>
          </w:p>
        </w:tc>
        <w:tc>
          <w:tcPr>
            <w:tcW w:w="1371" w:type="dxa"/>
            <w:tcBorders>
              <w:top w:val="nil"/>
              <w:left w:val="nil"/>
              <w:bottom w:val="nil"/>
              <w:right w:val="nil"/>
            </w:tcBorders>
            <w:shd w:val="clear" w:color="auto" w:fill="auto"/>
            <w:hideMark/>
          </w:tcPr>
          <w:p w14:paraId="7D005F0E" w14:textId="77777777" w:rsidR="00CF3DF2" w:rsidRPr="00CF3DF2" w:rsidRDefault="00CF3DF2" w:rsidP="00CF3DF2">
            <w:pPr>
              <w:spacing w:after="0" w:line="240" w:lineRule="auto"/>
              <w:rPr>
                <w:rFonts w:ascii="Calibri" w:eastAsia="Times New Roman" w:hAnsi="Calibri" w:cs="Calibri"/>
                <w:color w:val="000000"/>
                <w:lang w:eastAsia="zh-CN" w:bidi="ar-SA"/>
              </w:rPr>
            </w:pPr>
          </w:p>
        </w:tc>
        <w:tc>
          <w:tcPr>
            <w:tcW w:w="2176" w:type="dxa"/>
            <w:tcBorders>
              <w:top w:val="nil"/>
              <w:left w:val="nil"/>
              <w:bottom w:val="nil"/>
              <w:right w:val="nil"/>
            </w:tcBorders>
            <w:shd w:val="clear" w:color="auto" w:fill="auto"/>
            <w:hideMark/>
          </w:tcPr>
          <w:p w14:paraId="124B9D91"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Principal Component Analysis (PCA</w:t>
            </w:r>
            <w:proofErr w:type="gramStart"/>
            <w:r w:rsidRPr="00CF3DF2">
              <w:rPr>
                <w:rFonts w:ascii="Calibri" w:eastAsia="Times New Roman" w:hAnsi="Calibri" w:cs="Calibri"/>
                <w:color w:val="000000"/>
                <w:lang w:eastAsia="zh-CN" w:bidi="ar-SA"/>
              </w:rPr>
              <w:t>),Hierarchical</w:t>
            </w:r>
            <w:proofErr w:type="gramEnd"/>
            <w:r w:rsidRPr="00CF3DF2">
              <w:rPr>
                <w:rFonts w:ascii="Calibri" w:eastAsia="Times New Roman" w:hAnsi="Calibri" w:cs="Calibri"/>
                <w:color w:val="000000"/>
                <w:lang w:eastAsia="zh-CN" w:bidi="ar-SA"/>
              </w:rPr>
              <w:t xml:space="preserve"> </w:t>
            </w:r>
            <w:proofErr w:type="spellStart"/>
            <w:r w:rsidRPr="00CF3DF2">
              <w:rPr>
                <w:rFonts w:ascii="Calibri" w:eastAsia="Times New Roman" w:hAnsi="Calibri" w:cs="Calibri"/>
                <w:color w:val="000000"/>
                <w:lang w:eastAsia="zh-CN" w:bidi="ar-SA"/>
              </w:rPr>
              <w:t>clustering,geographically</w:t>
            </w:r>
            <w:proofErr w:type="spellEnd"/>
            <w:r w:rsidRPr="00CF3DF2">
              <w:rPr>
                <w:rFonts w:ascii="Calibri" w:eastAsia="Times New Roman" w:hAnsi="Calibri" w:cs="Calibri"/>
                <w:color w:val="000000"/>
                <w:lang w:eastAsia="zh-CN" w:bidi="ar-SA"/>
              </w:rPr>
              <w:t xml:space="preserve"> weighted variant of PCA (GWPCA)</w:t>
            </w:r>
          </w:p>
        </w:tc>
        <w:tc>
          <w:tcPr>
            <w:tcW w:w="2277" w:type="dxa"/>
            <w:tcBorders>
              <w:top w:val="nil"/>
              <w:left w:val="nil"/>
              <w:bottom w:val="nil"/>
              <w:right w:val="nil"/>
            </w:tcBorders>
            <w:shd w:val="clear" w:color="auto" w:fill="auto"/>
            <w:hideMark/>
          </w:tcPr>
          <w:p w14:paraId="79E8725A" w14:textId="77777777" w:rsidR="00CF3DF2" w:rsidRPr="00CF3DF2" w:rsidRDefault="00CF3DF2" w:rsidP="00CF3DF2">
            <w:pPr>
              <w:spacing w:after="0" w:line="240" w:lineRule="auto"/>
              <w:rPr>
                <w:rFonts w:ascii="Calibri" w:eastAsia="Times New Roman" w:hAnsi="Calibri" w:cs="Calibri"/>
                <w:color w:val="000000"/>
                <w:lang w:eastAsia="zh-CN" w:bidi="ar-SA"/>
              </w:rPr>
            </w:pPr>
          </w:p>
        </w:tc>
        <w:tc>
          <w:tcPr>
            <w:tcW w:w="2355" w:type="dxa"/>
            <w:tcBorders>
              <w:top w:val="nil"/>
              <w:left w:val="nil"/>
              <w:bottom w:val="nil"/>
              <w:right w:val="nil"/>
            </w:tcBorders>
            <w:shd w:val="clear" w:color="auto" w:fill="auto"/>
            <w:hideMark/>
          </w:tcPr>
          <w:p w14:paraId="6577ED1D"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 xml:space="preserve"> 2016 statistical yearbook</w:t>
            </w:r>
            <w:r w:rsidRPr="00CF3DF2">
              <w:rPr>
                <w:rFonts w:ascii="Calibri" w:eastAsia="Times New Roman" w:hAnsi="Calibri" w:cs="Calibri"/>
                <w:color w:val="000000"/>
                <w:lang w:eastAsia="zh-CN" w:bidi="ar-SA"/>
              </w:rPr>
              <w:br/>
              <w:t>of Shenzhen</w:t>
            </w:r>
          </w:p>
        </w:tc>
        <w:tc>
          <w:tcPr>
            <w:tcW w:w="2683" w:type="dxa"/>
            <w:tcBorders>
              <w:top w:val="nil"/>
              <w:left w:val="nil"/>
              <w:bottom w:val="nil"/>
              <w:right w:val="nil"/>
            </w:tcBorders>
            <w:shd w:val="clear" w:color="auto" w:fill="auto"/>
            <w:hideMark/>
          </w:tcPr>
          <w:p w14:paraId="44D06CA4"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Apply the modified framework to the housing market segmentation in Shenzhen, China. The results show that the modified framework works well in the Shenzhen market segment. This framework has important implications and great potential for identifying housing submarkets. Statistically, it can be generalized and applied to housing markets in other cities.</w:t>
            </w:r>
          </w:p>
        </w:tc>
        <w:tc>
          <w:tcPr>
            <w:tcW w:w="2316" w:type="dxa"/>
            <w:tcBorders>
              <w:top w:val="nil"/>
              <w:left w:val="nil"/>
              <w:bottom w:val="nil"/>
              <w:right w:val="nil"/>
            </w:tcBorders>
            <w:shd w:val="clear" w:color="auto" w:fill="auto"/>
            <w:hideMark/>
          </w:tcPr>
          <w:p w14:paraId="0AE4BA21"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Some sources of data are unknown</w:t>
            </w:r>
          </w:p>
        </w:tc>
        <w:tc>
          <w:tcPr>
            <w:tcW w:w="3377" w:type="dxa"/>
            <w:tcBorders>
              <w:top w:val="nil"/>
              <w:left w:val="nil"/>
              <w:bottom w:val="nil"/>
              <w:right w:val="nil"/>
            </w:tcBorders>
            <w:shd w:val="clear" w:color="auto" w:fill="auto"/>
            <w:hideMark/>
          </w:tcPr>
          <w:p w14:paraId="03C542B5" w14:textId="77777777" w:rsidR="00CF3DF2" w:rsidRPr="00CF3DF2" w:rsidRDefault="00CF3DF2" w:rsidP="00CF3DF2">
            <w:pPr>
              <w:spacing w:after="0" w:line="240" w:lineRule="auto"/>
              <w:rPr>
                <w:rFonts w:ascii="Calibri" w:eastAsia="Times New Roman" w:hAnsi="Calibri" w:cs="Calibri"/>
                <w:color w:val="000000"/>
                <w:lang w:eastAsia="zh-CN" w:bidi="ar-SA"/>
              </w:rPr>
            </w:pPr>
            <w:r w:rsidRPr="00CF3DF2">
              <w:rPr>
                <w:rFonts w:ascii="Calibri" w:eastAsia="Times New Roman" w:hAnsi="Calibri" w:cs="Calibri"/>
                <w:color w:val="000000"/>
                <w:lang w:eastAsia="zh-CN" w:bidi="ar-SA"/>
              </w:rPr>
              <w:t>The main contribution of this paper is the integration of GWPCA and DBSC into a framework that integrates housing markets from a statistical perspective. Analyzing the loadings of the PCs with the highest variable extracted from GWPCA proved important to draw some interesting conclusions about the relationship between the variable and housing desirability.</w:t>
            </w:r>
          </w:p>
        </w:tc>
      </w:tr>
    </w:tbl>
    <w:p w14:paraId="5BB46FD0" w14:textId="77777777" w:rsidR="00CF3DF2" w:rsidRDefault="00CF3DF2" w:rsidP="00F65C21">
      <w:pPr>
        <w:spacing w:line="276" w:lineRule="auto"/>
        <w:jc w:val="both"/>
        <w:rPr>
          <w:rFonts w:asciiTheme="majorBidi" w:hAnsiTheme="majorBidi" w:cstheme="majorBidi"/>
          <w:sz w:val="24"/>
          <w:szCs w:val="24"/>
          <w:lang w:eastAsia="zh-CN"/>
        </w:rPr>
      </w:pPr>
    </w:p>
    <w:sectPr w:rsidR="00CF3DF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 w:author="Albert Acedo Sanchez" w:date="2023-01-30T16:59:00Z" w:initials="AAS">
    <w:p w14:paraId="5EA19AE6" w14:textId="77777777" w:rsidR="0070087D" w:rsidRDefault="0070087D" w:rsidP="004779E8">
      <w:r>
        <w:rPr>
          <w:rStyle w:val="ac"/>
        </w:rPr>
        <w:annotationRef/>
      </w:r>
      <w:r>
        <w:rPr>
          <w:color w:val="000000"/>
          <w:sz w:val="20"/>
          <w:szCs w:val="20"/>
        </w:rPr>
        <w:t>better connect with the last paragraph</w:t>
      </w:r>
    </w:p>
  </w:comment>
  <w:comment w:id="23" w:author="Albert Acedo Sanchez" w:date="2023-01-30T16:45:00Z" w:initials="AAS">
    <w:p w14:paraId="04F1F2C1" w14:textId="29B385BA" w:rsidR="001605A2" w:rsidRDefault="001605A2" w:rsidP="00E63E4C">
      <w:r>
        <w:rPr>
          <w:rStyle w:val="ac"/>
        </w:rPr>
        <w:annotationRef/>
      </w:r>
      <w:r>
        <w:rPr>
          <w:color w:val="000000"/>
          <w:sz w:val="20"/>
          <w:szCs w:val="20"/>
        </w:rPr>
        <w:t xml:space="preserve">Here you have two options: rephrase and make shorter sentences or put references between the sentences (as </w:t>
      </w:r>
      <w:proofErr w:type="gramStart"/>
      <w:r>
        <w:rPr>
          <w:color w:val="000000"/>
          <w:sz w:val="20"/>
          <w:szCs w:val="20"/>
        </w:rPr>
        <w:t>indicates)...</w:t>
      </w:r>
      <w:proofErr w:type="gramEnd"/>
      <w:r>
        <w:rPr>
          <w:color w:val="000000"/>
          <w:sz w:val="20"/>
          <w:szCs w:val="20"/>
        </w:rPr>
        <w:t xml:space="preserve"> I would prefer the first. Whatever you choose always you mention studies need to put the reference to those.</w:t>
      </w:r>
    </w:p>
  </w:comment>
  <w:comment w:id="44" w:author="Albert Acedo Sanchez" w:date="2023-01-30T16:50:00Z" w:initials="AAS">
    <w:p w14:paraId="4340888D" w14:textId="77777777" w:rsidR="00F642E7" w:rsidRDefault="00F642E7" w:rsidP="00676BBF">
      <w:r>
        <w:rPr>
          <w:rStyle w:val="ac"/>
        </w:rPr>
        <w:annotationRef/>
      </w:r>
      <w:r>
        <w:rPr>
          <w:color w:val="000000"/>
          <w:sz w:val="20"/>
          <w:szCs w:val="20"/>
        </w:rPr>
        <w:t>needs to be more clear, maybe still you do not have the idea clear but the sentence need to be strong... can be changed afterwards</w:t>
      </w:r>
    </w:p>
  </w:comment>
  <w:comment w:id="48" w:author="Albert Acedo Sanchez" w:date="2023-01-30T16:51:00Z" w:initials="AAS">
    <w:p w14:paraId="27BE53BF" w14:textId="77777777" w:rsidR="00F642E7" w:rsidRDefault="00F642E7" w:rsidP="00E8340D">
      <w:r>
        <w:rPr>
          <w:rStyle w:val="ac"/>
        </w:rPr>
        <w:annotationRef/>
      </w:r>
      <w:r>
        <w:rPr>
          <w:color w:val="000000"/>
          <w:sz w:val="20"/>
          <w:szCs w:val="20"/>
        </w:rPr>
        <w:t>strong sentence here... you need to be sure about that or rewrite softer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A19AE6" w15:done="1"/>
  <w15:commentEx w15:paraId="04F1F2C1" w15:done="1"/>
  <w15:commentEx w15:paraId="4340888D" w15:done="1"/>
  <w15:commentEx w15:paraId="27BE53B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275E4" w16cex:dateUtc="2023-01-30T15:59:00Z"/>
  <w16cex:commentExtensible w16cex:durableId="278272C1" w16cex:dateUtc="2023-01-30T15:45:00Z"/>
  <w16cex:commentExtensible w16cex:durableId="278273CA" w16cex:dateUtc="2023-01-30T15:50:00Z"/>
  <w16cex:commentExtensible w16cex:durableId="27827421" w16cex:dateUtc="2023-01-30T15: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A19AE6" w16cid:durableId="278275E4"/>
  <w16cid:commentId w16cid:paraId="04F1F2C1" w16cid:durableId="278272C1"/>
  <w16cid:commentId w16cid:paraId="4340888D" w16cid:durableId="278273CA"/>
  <w16cid:commentId w16cid:paraId="27BE53BF" w16cid:durableId="278274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8EE32" w14:textId="77777777" w:rsidR="002A1E45" w:rsidRDefault="002A1E45" w:rsidP="00FA7C4A">
      <w:pPr>
        <w:spacing w:after="0" w:line="240" w:lineRule="auto"/>
      </w:pPr>
      <w:r>
        <w:separator/>
      </w:r>
    </w:p>
  </w:endnote>
  <w:endnote w:type="continuationSeparator" w:id="0">
    <w:p w14:paraId="12340212" w14:textId="77777777" w:rsidR="002A1E45" w:rsidRDefault="002A1E45" w:rsidP="00FA7C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04E4C" w14:textId="77777777" w:rsidR="002A1E45" w:rsidRDefault="002A1E45" w:rsidP="00FA7C4A">
      <w:pPr>
        <w:spacing w:after="0" w:line="240" w:lineRule="auto"/>
      </w:pPr>
      <w:r>
        <w:separator/>
      </w:r>
    </w:p>
  </w:footnote>
  <w:footnote w:type="continuationSeparator" w:id="0">
    <w:p w14:paraId="3885C959" w14:textId="77777777" w:rsidR="002A1E45" w:rsidRDefault="002A1E45" w:rsidP="00FA7C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F3752"/>
    <w:multiLevelType w:val="multilevel"/>
    <w:tmpl w:val="EF065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bert Acedo Sanchez">
    <w15:presenceInfo w15:providerId="AD" w15:userId="S::ist428787@tecnico.ulisboa.pt::726019ca-d7ce-4412-aafd-d147497e349a"/>
  </w15:person>
  <w15:person w15:author="Desmond">
    <w15:presenceInfo w15:providerId="None" w15:userId="Desmon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E4D"/>
    <w:rsid w:val="00037D3A"/>
    <w:rsid w:val="001230B6"/>
    <w:rsid w:val="001605A2"/>
    <w:rsid w:val="001677BA"/>
    <w:rsid w:val="001D7C1D"/>
    <w:rsid w:val="00206B46"/>
    <w:rsid w:val="00284AFC"/>
    <w:rsid w:val="002A1E45"/>
    <w:rsid w:val="0046489E"/>
    <w:rsid w:val="00476A6C"/>
    <w:rsid w:val="00530D9D"/>
    <w:rsid w:val="005E7B35"/>
    <w:rsid w:val="00647679"/>
    <w:rsid w:val="006C4AEC"/>
    <w:rsid w:val="006D3D00"/>
    <w:rsid w:val="0070087D"/>
    <w:rsid w:val="00716D30"/>
    <w:rsid w:val="00810F25"/>
    <w:rsid w:val="0087690C"/>
    <w:rsid w:val="008D2AF4"/>
    <w:rsid w:val="008E7C21"/>
    <w:rsid w:val="00993457"/>
    <w:rsid w:val="009A2928"/>
    <w:rsid w:val="009F4843"/>
    <w:rsid w:val="00A4613A"/>
    <w:rsid w:val="00AD784C"/>
    <w:rsid w:val="00B1167B"/>
    <w:rsid w:val="00B67288"/>
    <w:rsid w:val="00B81742"/>
    <w:rsid w:val="00C9010D"/>
    <w:rsid w:val="00CA7119"/>
    <w:rsid w:val="00CC1352"/>
    <w:rsid w:val="00CF3DF2"/>
    <w:rsid w:val="00D3478C"/>
    <w:rsid w:val="00D81B7D"/>
    <w:rsid w:val="00DA69D7"/>
    <w:rsid w:val="00E738E0"/>
    <w:rsid w:val="00E75E4D"/>
    <w:rsid w:val="00E91FDF"/>
    <w:rsid w:val="00EB2990"/>
    <w:rsid w:val="00F642E7"/>
    <w:rsid w:val="00F65C21"/>
    <w:rsid w:val="00FA7C4A"/>
    <w:rsid w:val="00FD75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B63598"/>
  <w15:chartTrackingRefBased/>
  <w15:docId w15:val="{3A586038-254F-4A07-B62D-F78F4325F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7C4A"/>
    <w:rPr>
      <w:rFonts w:eastAsia="SimSun"/>
      <w:lang w:eastAsia="en-US" w:bidi="he-IL"/>
    </w:rPr>
  </w:style>
  <w:style w:type="paragraph" w:styleId="1">
    <w:name w:val="heading 1"/>
    <w:basedOn w:val="a"/>
    <w:next w:val="a"/>
    <w:link w:val="10"/>
    <w:uiPriority w:val="9"/>
    <w:qFormat/>
    <w:rsid w:val="00AD78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AD784C"/>
    <w:pPr>
      <w:spacing w:before="100" w:beforeAutospacing="1" w:after="100" w:afterAutospacing="1" w:line="240" w:lineRule="auto"/>
      <w:outlineLvl w:val="1"/>
    </w:pPr>
    <w:rPr>
      <w:rFonts w:ascii="Times New Roman" w:eastAsia="Times New Roman" w:hAnsi="Times New Roman" w:cs="Times New Roman"/>
      <w:b/>
      <w:bCs/>
      <w:sz w:val="36"/>
      <w:szCs w:val="36"/>
      <w:lang w:eastAsia="zh-CN" w:bidi="ar-S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A7C4A"/>
    <w:pPr>
      <w:tabs>
        <w:tab w:val="center" w:pos="4680"/>
        <w:tab w:val="right" w:pos="9360"/>
      </w:tabs>
      <w:spacing w:after="0" w:line="240" w:lineRule="auto"/>
    </w:pPr>
  </w:style>
  <w:style w:type="character" w:customStyle="1" w:styleId="a4">
    <w:name w:val="页眉 字符"/>
    <w:basedOn w:val="a0"/>
    <w:link w:val="a3"/>
    <w:uiPriority w:val="99"/>
    <w:rsid w:val="00FA7C4A"/>
  </w:style>
  <w:style w:type="paragraph" w:styleId="a5">
    <w:name w:val="footer"/>
    <w:basedOn w:val="a"/>
    <w:link w:val="a6"/>
    <w:uiPriority w:val="99"/>
    <w:unhideWhenUsed/>
    <w:rsid w:val="00FA7C4A"/>
    <w:pPr>
      <w:tabs>
        <w:tab w:val="center" w:pos="4680"/>
        <w:tab w:val="right" w:pos="9360"/>
      </w:tabs>
      <w:spacing w:after="0" w:line="240" w:lineRule="auto"/>
    </w:pPr>
  </w:style>
  <w:style w:type="character" w:customStyle="1" w:styleId="a6">
    <w:name w:val="页脚 字符"/>
    <w:basedOn w:val="a0"/>
    <w:link w:val="a5"/>
    <w:uiPriority w:val="99"/>
    <w:rsid w:val="00FA7C4A"/>
  </w:style>
  <w:style w:type="character" w:styleId="a7">
    <w:name w:val="Strong"/>
    <w:basedOn w:val="a0"/>
    <w:uiPriority w:val="22"/>
    <w:qFormat/>
    <w:rsid w:val="00FA7C4A"/>
    <w:rPr>
      <w:b/>
      <w:bCs/>
    </w:rPr>
  </w:style>
  <w:style w:type="paragraph" w:styleId="a8">
    <w:name w:val="Normal (Web)"/>
    <w:basedOn w:val="a"/>
    <w:uiPriority w:val="99"/>
    <w:unhideWhenUsed/>
    <w:rsid w:val="00FA7C4A"/>
    <w:pPr>
      <w:spacing w:before="100" w:beforeAutospacing="1" w:after="100" w:afterAutospacing="1" w:line="240" w:lineRule="auto"/>
    </w:pPr>
    <w:rPr>
      <w:rFonts w:ascii="Times New Roman" w:eastAsia="Times New Roman" w:hAnsi="Times New Roman" w:cs="Times New Roman"/>
      <w:sz w:val="24"/>
      <w:szCs w:val="24"/>
      <w:lang w:eastAsia="zh-CN" w:bidi="ar-SA"/>
    </w:rPr>
  </w:style>
  <w:style w:type="character" w:styleId="a9">
    <w:name w:val="Hyperlink"/>
    <w:basedOn w:val="a0"/>
    <w:uiPriority w:val="99"/>
    <w:semiHidden/>
    <w:unhideWhenUsed/>
    <w:rsid w:val="00FA7C4A"/>
    <w:rPr>
      <w:color w:val="0000FF"/>
      <w:u w:val="single"/>
    </w:rPr>
  </w:style>
  <w:style w:type="character" w:customStyle="1" w:styleId="20">
    <w:name w:val="标题 2 字符"/>
    <w:basedOn w:val="a0"/>
    <w:link w:val="2"/>
    <w:uiPriority w:val="9"/>
    <w:rsid w:val="00AD784C"/>
    <w:rPr>
      <w:rFonts w:ascii="Times New Roman" w:eastAsia="Times New Roman" w:hAnsi="Times New Roman" w:cs="Times New Roman"/>
      <w:b/>
      <w:bCs/>
      <w:sz w:val="36"/>
      <w:szCs w:val="36"/>
    </w:rPr>
  </w:style>
  <w:style w:type="character" w:customStyle="1" w:styleId="10">
    <w:name w:val="标题 1 字符"/>
    <w:basedOn w:val="a0"/>
    <w:link w:val="1"/>
    <w:uiPriority w:val="9"/>
    <w:rsid w:val="00AD784C"/>
    <w:rPr>
      <w:rFonts w:asciiTheme="majorHAnsi" w:eastAsiaTheme="majorEastAsia" w:hAnsiTheme="majorHAnsi" w:cstheme="majorBidi"/>
      <w:color w:val="2F5496" w:themeColor="accent1" w:themeShade="BF"/>
      <w:sz w:val="32"/>
      <w:szCs w:val="32"/>
      <w:lang w:eastAsia="en-US" w:bidi="he-IL"/>
    </w:rPr>
  </w:style>
  <w:style w:type="character" w:customStyle="1" w:styleId="title-text">
    <w:name w:val="title-text"/>
    <w:basedOn w:val="a0"/>
    <w:rsid w:val="00E738E0"/>
  </w:style>
  <w:style w:type="character" w:customStyle="1" w:styleId="text">
    <w:name w:val="text"/>
    <w:basedOn w:val="a0"/>
    <w:rsid w:val="00E738E0"/>
  </w:style>
  <w:style w:type="character" w:customStyle="1" w:styleId="author-ref">
    <w:name w:val="author-ref"/>
    <w:basedOn w:val="a0"/>
    <w:rsid w:val="00E738E0"/>
  </w:style>
  <w:style w:type="paragraph" w:styleId="aa">
    <w:name w:val="Bibliography"/>
    <w:basedOn w:val="a"/>
    <w:next w:val="a"/>
    <w:uiPriority w:val="37"/>
    <w:unhideWhenUsed/>
    <w:rsid w:val="00DA69D7"/>
    <w:pPr>
      <w:spacing w:after="0" w:line="480" w:lineRule="auto"/>
      <w:ind w:left="720" w:hanging="720"/>
    </w:pPr>
  </w:style>
  <w:style w:type="paragraph" w:styleId="ab">
    <w:name w:val="Revision"/>
    <w:hidden/>
    <w:uiPriority w:val="99"/>
    <w:semiHidden/>
    <w:rsid w:val="00F65C21"/>
    <w:pPr>
      <w:spacing w:after="0" w:line="240" w:lineRule="auto"/>
    </w:pPr>
    <w:rPr>
      <w:rFonts w:eastAsia="SimSun"/>
      <w:lang w:eastAsia="en-US" w:bidi="he-IL"/>
    </w:rPr>
  </w:style>
  <w:style w:type="character" w:styleId="ac">
    <w:name w:val="annotation reference"/>
    <w:basedOn w:val="a0"/>
    <w:uiPriority w:val="99"/>
    <w:semiHidden/>
    <w:unhideWhenUsed/>
    <w:rsid w:val="001605A2"/>
    <w:rPr>
      <w:sz w:val="16"/>
      <w:szCs w:val="16"/>
    </w:rPr>
  </w:style>
  <w:style w:type="paragraph" w:styleId="ad">
    <w:name w:val="annotation text"/>
    <w:basedOn w:val="a"/>
    <w:link w:val="ae"/>
    <w:uiPriority w:val="99"/>
    <w:semiHidden/>
    <w:unhideWhenUsed/>
    <w:rsid w:val="001605A2"/>
    <w:pPr>
      <w:spacing w:line="240" w:lineRule="auto"/>
    </w:pPr>
    <w:rPr>
      <w:sz w:val="20"/>
      <w:szCs w:val="20"/>
    </w:rPr>
  </w:style>
  <w:style w:type="character" w:customStyle="1" w:styleId="ae">
    <w:name w:val="批注文字 字符"/>
    <w:basedOn w:val="a0"/>
    <w:link w:val="ad"/>
    <w:uiPriority w:val="99"/>
    <w:semiHidden/>
    <w:rsid w:val="001605A2"/>
    <w:rPr>
      <w:rFonts w:eastAsia="SimSun"/>
      <w:sz w:val="20"/>
      <w:szCs w:val="20"/>
      <w:lang w:eastAsia="en-US" w:bidi="he-IL"/>
    </w:rPr>
  </w:style>
  <w:style w:type="paragraph" w:styleId="af">
    <w:name w:val="annotation subject"/>
    <w:basedOn w:val="ad"/>
    <w:next w:val="ad"/>
    <w:link w:val="af0"/>
    <w:uiPriority w:val="99"/>
    <w:semiHidden/>
    <w:unhideWhenUsed/>
    <w:rsid w:val="001605A2"/>
    <w:rPr>
      <w:b/>
      <w:bCs/>
    </w:rPr>
  </w:style>
  <w:style w:type="character" w:customStyle="1" w:styleId="af0">
    <w:name w:val="批注主题 字符"/>
    <w:basedOn w:val="ae"/>
    <w:link w:val="af"/>
    <w:uiPriority w:val="99"/>
    <w:semiHidden/>
    <w:rsid w:val="001605A2"/>
    <w:rPr>
      <w:rFonts w:eastAsia="SimSun"/>
      <w:b/>
      <w:bCs/>
      <w:sz w:val="20"/>
      <w:szCs w:val="20"/>
      <w:lang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351097">
      <w:bodyDiv w:val="1"/>
      <w:marLeft w:val="0"/>
      <w:marRight w:val="0"/>
      <w:marTop w:val="0"/>
      <w:marBottom w:val="0"/>
      <w:divBdr>
        <w:top w:val="none" w:sz="0" w:space="0" w:color="auto"/>
        <w:left w:val="none" w:sz="0" w:space="0" w:color="auto"/>
        <w:bottom w:val="none" w:sz="0" w:space="0" w:color="auto"/>
        <w:right w:val="none" w:sz="0" w:space="0" w:color="auto"/>
      </w:divBdr>
    </w:div>
    <w:div w:id="698357681">
      <w:bodyDiv w:val="1"/>
      <w:marLeft w:val="0"/>
      <w:marRight w:val="0"/>
      <w:marTop w:val="0"/>
      <w:marBottom w:val="0"/>
      <w:divBdr>
        <w:top w:val="none" w:sz="0" w:space="0" w:color="auto"/>
        <w:left w:val="none" w:sz="0" w:space="0" w:color="auto"/>
        <w:bottom w:val="none" w:sz="0" w:space="0" w:color="auto"/>
        <w:right w:val="none" w:sz="0" w:space="0" w:color="auto"/>
      </w:divBdr>
    </w:div>
    <w:div w:id="768349524">
      <w:bodyDiv w:val="1"/>
      <w:marLeft w:val="0"/>
      <w:marRight w:val="0"/>
      <w:marTop w:val="0"/>
      <w:marBottom w:val="0"/>
      <w:divBdr>
        <w:top w:val="none" w:sz="0" w:space="0" w:color="auto"/>
        <w:left w:val="none" w:sz="0" w:space="0" w:color="auto"/>
        <w:bottom w:val="none" w:sz="0" w:space="0" w:color="auto"/>
        <w:right w:val="none" w:sz="0" w:space="0" w:color="auto"/>
      </w:divBdr>
    </w:div>
    <w:div w:id="950431327">
      <w:bodyDiv w:val="1"/>
      <w:marLeft w:val="0"/>
      <w:marRight w:val="0"/>
      <w:marTop w:val="0"/>
      <w:marBottom w:val="0"/>
      <w:divBdr>
        <w:top w:val="none" w:sz="0" w:space="0" w:color="auto"/>
        <w:left w:val="none" w:sz="0" w:space="0" w:color="auto"/>
        <w:bottom w:val="none" w:sz="0" w:space="0" w:color="auto"/>
        <w:right w:val="none" w:sz="0" w:space="0" w:color="auto"/>
      </w:divBdr>
    </w:div>
    <w:div w:id="1115751350">
      <w:bodyDiv w:val="1"/>
      <w:marLeft w:val="0"/>
      <w:marRight w:val="0"/>
      <w:marTop w:val="0"/>
      <w:marBottom w:val="0"/>
      <w:divBdr>
        <w:top w:val="none" w:sz="0" w:space="0" w:color="auto"/>
        <w:left w:val="none" w:sz="0" w:space="0" w:color="auto"/>
        <w:bottom w:val="none" w:sz="0" w:space="0" w:color="auto"/>
        <w:right w:val="none" w:sz="0" w:space="0" w:color="auto"/>
      </w:divBdr>
    </w:div>
    <w:div w:id="1292977269">
      <w:bodyDiv w:val="1"/>
      <w:marLeft w:val="0"/>
      <w:marRight w:val="0"/>
      <w:marTop w:val="0"/>
      <w:marBottom w:val="0"/>
      <w:divBdr>
        <w:top w:val="none" w:sz="0" w:space="0" w:color="auto"/>
        <w:left w:val="none" w:sz="0" w:space="0" w:color="auto"/>
        <w:bottom w:val="none" w:sz="0" w:space="0" w:color="auto"/>
        <w:right w:val="none" w:sz="0" w:space="0" w:color="auto"/>
      </w:divBdr>
    </w:div>
    <w:div w:id="2145850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F5929-1FAD-2446-9D20-64CEE62D2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8185</Words>
  <Characters>46657</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dc:creator>
  <cp:keywords/>
  <dc:description/>
  <cp:lastModifiedBy>Desmond</cp:lastModifiedBy>
  <cp:revision>2</cp:revision>
  <dcterms:created xsi:type="dcterms:W3CDTF">2023-02-01T17:43:00Z</dcterms:created>
  <dcterms:modified xsi:type="dcterms:W3CDTF">2023-02-01T17:43:00Z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id="Dc8GjrV3"/&gt;&lt;style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